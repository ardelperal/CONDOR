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357"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8"/>
        <w:gridCol w:w="16"/>
        <w:gridCol w:w="10"/>
        <w:gridCol w:w="460"/>
        <w:gridCol w:w="30"/>
        <w:gridCol w:w="17"/>
        <w:gridCol w:w="12"/>
        <w:gridCol w:w="1599"/>
        <w:gridCol w:w="210"/>
        <w:gridCol w:w="255"/>
        <w:gridCol w:w="425"/>
        <w:gridCol w:w="102"/>
        <w:gridCol w:w="324"/>
        <w:gridCol w:w="56"/>
        <w:gridCol w:w="368"/>
        <w:gridCol w:w="56"/>
        <w:gridCol w:w="91"/>
        <w:gridCol w:w="32"/>
        <w:gridCol w:w="15"/>
        <w:gridCol w:w="235"/>
        <w:gridCol w:w="490"/>
        <w:gridCol w:w="79"/>
        <w:gridCol w:w="278"/>
        <w:gridCol w:w="145"/>
        <w:gridCol w:w="47"/>
        <w:gridCol w:w="808"/>
        <w:gridCol w:w="563"/>
        <w:gridCol w:w="59"/>
        <w:gridCol w:w="147"/>
        <w:gridCol w:w="459"/>
        <w:gridCol w:w="323"/>
        <w:gridCol w:w="56"/>
        <w:gridCol w:w="1983"/>
        <w:gridCol w:w="521"/>
        <w:gridCol w:w="28"/>
        <w:gridCol w:w="15"/>
        <w:gridCol w:w="15"/>
      </w:tblGrid>
      <w:tr w:rsidR="000F3E9B" w:rsidRPr="00220AB7" w14:paraId="45883E0F" w14:textId="77777777" w:rsidTr="008E5F39">
        <w:trPr>
          <w:gridAfter w:val="3"/>
          <w:wAfter w:w="58" w:type="dxa"/>
          <w:cantSplit/>
          <w:trHeight w:val="373"/>
          <w:jc w:val="center"/>
        </w:trPr>
        <w:tc>
          <w:tcPr>
            <w:tcW w:w="4341" w:type="dxa"/>
            <w:gridSpan w:val="20"/>
            <w:vMerge w:val="restart"/>
            <w:tcBorders>
              <w:top w:val="single" w:sz="4" w:space="0" w:color="auto"/>
              <w:left w:val="single" w:sz="4" w:space="0" w:color="auto"/>
              <w:bottom w:val="single" w:sz="4" w:space="0" w:color="auto"/>
            </w:tcBorders>
            <w:vAlign w:val="center"/>
          </w:tcPr>
          <w:p w14:paraId="51AFFF1D" w14:textId="77777777" w:rsidR="000F3E9B" w:rsidRPr="007C0B38" w:rsidRDefault="000F3E9B" w:rsidP="008E5F39">
            <w:pPr>
              <w:widowControl/>
              <w:ind w:left="-57" w:right="-57"/>
              <w:jc w:val="center"/>
              <w:rPr>
                <w:b/>
                <w:snapToGrid/>
                <w:sz w:val="20"/>
                <w:szCs w:val="24"/>
              </w:rPr>
            </w:pPr>
            <w:r w:rsidRPr="007C0B38">
              <w:rPr>
                <w:b/>
                <w:snapToGrid/>
                <w:sz w:val="20"/>
                <w:szCs w:val="24"/>
              </w:rPr>
              <w:t xml:space="preserve">REQUEST FOR </w:t>
            </w:r>
          </w:p>
          <w:p w14:paraId="67DACC61" w14:textId="77777777" w:rsidR="000F3E9B" w:rsidRPr="007C0B38" w:rsidRDefault="000F3E9B" w:rsidP="008E5F39">
            <w:pPr>
              <w:widowControl/>
              <w:ind w:left="-57" w:right="-57"/>
              <w:jc w:val="center"/>
              <w:rPr>
                <w:b/>
                <w:snapToGrid/>
                <w:sz w:val="20"/>
                <w:szCs w:val="24"/>
              </w:rPr>
            </w:pPr>
            <w:r w:rsidRPr="007C0B38">
              <w:rPr>
                <w:b/>
                <w:snapToGrid/>
                <w:sz w:val="20"/>
                <w:szCs w:val="24"/>
              </w:rPr>
              <w:t xml:space="preserve">DEVIATION PERMIT / CONCESSION </w:t>
            </w:r>
          </w:p>
          <w:p w14:paraId="4FDFA511" w14:textId="77777777" w:rsidR="000F3E9B" w:rsidRPr="007C0B38" w:rsidRDefault="000F3E9B" w:rsidP="008E5F39">
            <w:pPr>
              <w:widowControl/>
              <w:ind w:left="-57" w:right="-57"/>
              <w:jc w:val="center"/>
              <w:rPr>
                <w:b/>
                <w:snapToGrid/>
                <w:sz w:val="20"/>
                <w:szCs w:val="24"/>
              </w:rPr>
            </w:pPr>
          </w:p>
          <w:p w14:paraId="51CC525E" w14:textId="77777777" w:rsidR="000F3E9B" w:rsidRPr="007C0B38" w:rsidRDefault="000F3E9B" w:rsidP="008E5F39">
            <w:pPr>
              <w:widowControl/>
              <w:ind w:left="-57" w:right="-57"/>
              <w:jc w:val="center"/>
              <w:rPr>
                <w:b/>
                <w:snapToGrid/>
                <w:sz w:val="20"/>
                <w:szCs w:val="24"/>
              </w:rPr>
            </w:pPr>
            <w:r w:rsidRPr="007C0B38">
              <w:rPr>
                <w:b/>
                <w:snapToGrid/>
                <w:sz w:val="20"/>
                <w:szCs w:val="24"/>
              </w:rPr>
              <w:t>SOLICITUD DE</w:t>
            </w:r>
          </w:p>
          <w:p w14:paraId="2680CE25" w14:textId="77777777" w:rsidR="000F3E9B" w:rsidRPr="00220AB7" w:rsidRDefault="000F3E9B" w:rsidP="008E5F39">
            <w:pPr>
              <w:widowControl/>
              <w:ind w:left="-57" w:right="-57"/>
              <w:jc w:val="center"/>
              <w:rPr>
                <w:snapToGrid/>
                <w:sz w:val="20"/>
              </w:rPr>
            </w:pPr>
            <w:r w:rsidRPr="007C0B38">
              <w:rPr>
                <w:b/>
                <w:snapToGrid/>
                <w:sz w:val="20"/>
                <w:szCs w:val="24"/>
                <w:lang w:val="es-ES_tradnl"/>
              </w:rPr>
              <w:t>DESVIACIÓN / CONCESIÓN</w:t>
            </w:r>
          </w:p>
        </w:tc>
        <w:tc>
          <w:tcPr>
            <w:tcW w:w="3075" w:type="dxa"/>
            <w:gridSpan w:val="10"/>
            <w:tcBorders>
              <w:top w:val="single" w:sz="4" w:space="0" w:color="auto"/>
              <w:bottom w:val="single" w:sz="4" w:space="0" w:color="auto"/>
              <w:right w:val="nil"/>
            </w:tcBorders>
            <w:vAlign w:val="center"/>
          </w:tcPr>
          <w:p w14:paraId="36712DCB" w14:textId="77777777" w:rsidR="000F3E9B" w:rsidRDefault="000F3E9B" w:rsidP="008E5F39">
            <w:pPr>
              <w:widowControl/>
              <w:ind w:left="-57" w:right="-57"/>
              <w:rPr>
                <w:snapToGrid/>
                <w:szCs w:val="16"/>
                <w:lang w:val="es-ES_tradnl"/>
              </w:rPr>
            </w:pPr>
            <w:r w:rsidRPr="007C0B38">
              <w:rPr>
                <w:snapToGrid/>
                <w:szCs w:val="16"/>
                <w:lang w:val="es-ES_tradnl"/>
              </w:rPr>
              <w:t>Supplier's Ref. N</w:t>
            </w:r>
            <w:r>
              <w:rPr>
                <w:snapToGrid/>
                <w:szCs w:val="16"/>
                <w:lang w:val="es-ES_tradnl"/>
              </w:rPr>
              <w:t>o.</w:t>
            </w:r>
            <w:r w:rsidRPr="007C0B38">
              <w:rPr>
                <w:snapToGrid/>
                <w:szCs w:val="16"/>
                <w:lang w:val="es-ES_tradnl"/>
              </w:rPr>
              <w:t xml:space="preserve">                         </w:t>
            </w:r>
          </w:p>
          <w:p w14:paraId="2EF6A21C" w14:textId="77777777" w:rsidR="000F3E9B" w:rsidRPr="007C0B38" w:rsidRDefault="000F3E9B" w:rsidP="008E5F39">
            <w:pPr>
              <w:widowControl/>
              <w:ind w:left="-57" w:right="-57"/>
              <w:rPr>
                <w:snapToGrid/>
                <w:szCs w:val="16"/>
                <w:lang w:val="es-ES_tradnl"/>
              </w:rPr>
            </w:pPr>
            <w:r w:rsidRPr="007C0B38">
              <w:rPr>
                <w:snapToGrid/>
                <w:szCs w:val="16"/>
                <w:lang w:val="es-ES_tradnl"/>
              </w:rPr>
              <w:t>Nº de referencia del suministrador</w:t>
            </w:r>
          </w:p>
          <w:p w14:paraId="46B5CC16" w14:textId="77777777" w:rsidR="000F3E9B" w:rsidRPr="007C0B38" w:rsidRDefault="000F3E9B" w:rsidP="008E5F39">
            <w:pPr>
              <w:widowControl/>
              <w:ind w:left="-57" w:right="-57"/>
              <w:rPr>
                <w:snapToGrid/>
                <w:szCs w:val="16"/>
                <w:lang w:val="es-ES_tradnl"/>
              </w:rPr>
            </w:pPr>
          </w:p>
        </w:tc>
        <w:tc>
          <w:tcPr>
            <w:tcW w:w="2883" w:type="dxa"/>
            <w:gridSpan w:val="4"/>
            <w:tcBorders>
              <w:top w:val="single" w:sz="4" w:space="0" w:color="auto"/>
              <w:left w:val="nil"/>
              <w:bottom w:val="single" w:sz="4" w:space="0" w:color="auto"/>
              <w:right w:val="single" w:sz="4" w:space="0" w:color="auto"/>
            </w:tcBorders>
            <w:vAlign w:val="center"/>
          </w:tcPr>
          <w:p w14:paraId="47633F82" w14:textId="064DD8DD" w:rsidR="000F3E9B" w:rsidRPr="00220AB7" w:rsidRDefault="00B34F15" w:rsidP="008E5F39">
            <w:pPr>
              <w:widowControl/>
              <w:ind w:left="541" w:right="-57"/>
              <w:jc w:val="both"/>
              <w:rPr>
                <w:caps/>
                <w:snapToGrid/>
                <w:sz w:val="20"/>
                <w:lang w:val="es-ES_tradnl"/>
              </w:rPr>
            </w:pPr>
            <w:r>
              <w:rPr>
                <w:caps/>
                <w:snapToGrid/>
                <w:sz w:val="20"/>
                <w:lang w:val="es-ES_tradnl"/>
              </w:rPr>
              <w:fldChar w:fldCharType="begin">
                <w:ffData>
                  <w:name w:val="Parte0_1"/>
                  <w:enabled/>
                  <w:calcOnExit w:val="0"/>
                  <w:textInput>
                    <w:maxLength w:val="20"/>
                    <w:format w:val="UPPERCASE"/>
                  </w:textInput>
                </w:ffData>
              </w:fldChar>
            </w:r>
            <w:bookmarkStart w:id="0" w:name="Parte0_1"/>
            <w:r>
              <w:rPr>
                <w:caps/>
                <w:snapToGrid/>
                <w:sz w:val="20"/>
                <w:lang w:val="es-ES_tradnl"/>
              </w:rPr>
              <w:instrText xml:space="preserve"> FORMTEXT </w:instrText>
            </w:r>
            <w:r>
              <w:rPr>
                <w:caps/>
                <w:snapToGrid/>
                <w:sz w:val="20"/>
                <w:lang w:val="es-ES_tradnl"/>
              </w:rPr>
            </w:r>
            <w:r>
              <w:rPr>
                <w:caps/>
                <w:snapToGrid/>
                <w:sz w:val="20"/>
                <w:lang w:val="es-ES_tradnl"/>
              </w:rPr>
              <w:fldChar w:fldCharType="separate"/>
            </w:r>
            <w:r>
              <w:rPr>
                <w:caps/>
                <w:noProof/>
                <w:snapToGrid/>
                <w:sz w:val="20"/>
                <w:lang w:val="es-ES_tradnl"/>
              </w:rPr>
              <w:t> </w:t>
            </w:r>
            <w:r>
              <w:rPr>
                <w:caps/>
                <w:noProof/>
                <w:snapToGrid/>
                <w:sz w:val="20"/>
                <w:lang w:val="es-ES_tradnl"/>
              </w:rPr>
              <w:t> </w:t>
            </w:r>
            <w:r>
              <w:rPr>
                <w:caps/>
                <w:noProof/>
                <w:snapToGrid/>
                <w:sz w:val="20"/>
                <w:lang w:val="es-ES_tradnl"/>
              </w:rPr>
              <w:t> </w:t>
            </w:r>
            <w:r>
              <w:rPr>
                <w:caps/>
                <w:noProof/>
                <w:snapToGrid/>
                <w:sz w:val="20"/>
                <w:lang w:val="es-ES_tradnl"/>
              </w:rPr>
              <w:t> </w:t>
            </w:r>
            <w:r>
              <w:rPr>
                <w:caps/>
                <w:noProof/>
                <w:snapToGrid/>
                <w:sz w:val="20"/>
                <w:lang w:val="es-ES_tradnl"/>
              </w:rPr>
              <w:t> </w:t>
            </w:r>
            <w:r>
              <w:rPr>
                <w:caps/>
                <w:snapToGrid/>
                <w:sz w:val="20"/>
                <w:lang w:val="es-ES_tradnl"/>
              </w:rPr>
              <w:fldChar w:fldCharType="end"/>
            </w:r>
            <w:bookmarkEnd w:id="0"/>
          </w:p>
        </w:tc>
      </w:tr>
      <w:tr w:rsidR="000F3E9B" w:rsidRPr="00174E61" w14:paraId="67FC3918" w14:textId="77777777" w:rsidTr="008E5F39">
        <w:trPr>
          <w:gridAfter w:val="3"/>
          <w:wAfter w:w="58" w:type="dxa"/>
          <w:cantSplit/>
          <w:trHeight w:val="814"/>
          <w:jc w:val="center"/>
        </w:trPr>
        <w:tc>
          <w:tcPr>
            <w:tcW w:w="4341" w:type="dxa"/>
            <w:gridSpan w:val="20"/>
            <w:vMerge/>
            <w:tcBorders>
              <w:top w:val="single" w:sz="4" w:space="0" w:color="auto"/>
              <w:left w:val="single" w:sz="4" w:space="0" w:color="auto"/>
              <w:bottom w:val="single" w:sz="4" w:space="0" w:color="auto"/>
            </w:tcBorders>
            <w:vAlign w:val="center"/>
          </w:tcPr>
          <w:p w14:paraId="16C1AB81" w14:textId="77777777" w:rsidR="000F3E9B" w:rsidRPr="00220AB7" w:rsidRDefault="000F3E9B" w:rsidP="008E5F3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 w:right="-57"/>
              <w:jc w:val="both"/>
              <w:rPr>
                <w:snapToGrid/>
                <w:sz w:val="20"/>
                <w:lang w:val="es-ES_tradnl"/>
              </w:rPr>
            </w:pPr>
          </w:p>
        </w:tc>
        <w:tc>
          <w:tcPr>
            <w:tcW w:w="3075" w:type="dxa"/>
            <w:gridSpan w:val="10"/>
            <w:tcBorders>
              <w:top w:val="single" w:sz="4" w:space="0" w:color="auto"/>
              <w:bottom w:val="single" w:sz="4" w:space="0" w:color="auto"/>
              <w:right w:val="nil"/>
            </w:tcBorders>
            <w:vAlign w:val="center"/>
          </w:tcPr>
          <w:p w14:paraId="1EDD367A" w14:textId="77777777" w:rsidR="000F3E9B" w:rsidRPr="00174E61" w:rsidRDefault="000F3E9B" w:rsidP="008E5F39">
            <w:pPr>
              <w:widowControl/>
              <w:ind w:left="-57" w:right="-57"/>
              <w:rPr>
                <w:snapToGrid/>
                <w:szCs w:val="16"/>
                <w:lang w:val="es-ES_tradnl"/>
              </w:rPr>
            </w:pPr>
          </w:p>
        </w:tc>
        <w:tc>
          <w:tcPr>
            <w:tcW w:w="2883" w:type="dxa"/>
            <w:gridSpan w:val="4"/>
            <w:tcBorders>
              <w:top w:val="single" w:sz="4" w:space="0" w:color="auto"/>
              <w:left w:val="nil"/>
              <w:bottom w:val="single" w:sz="4" w:space="0" w:color="auto"/>
              <w:right w:val="single" w:sz="4" w:space="0" w:color="auto"/>
            </w:tcBorders>
            <w:vAlign w:val="center"/>
          </w:tcPr>
          <w:p w14:paraId="277FAC28" w14:textId="77777777" w:rsidR="000F3E9B" w:rsidRPr="00174E61" w:rsidRDefault="000F3E9B" w:rsidP="008E5F39">
            <w:pPr>
              <w:widowControl/>
              <w:ind w:left="541" w:right="-57"/>
              <w:jc w:val="both"/>
              <w:rPr>
                <w:snapToGrid/>
                <w:sz w:val="20"/>
                <w:lang w:val="es-ES_tradnl"/>
              </w:rPr>
            </w:pPr>
          </w:p>
        </w:tc>
      </w:tr>
      <w:tr w:rsidR="000F3E9B" w:rsidRPr="00C9294C" w14:paraId="5FDE3D4D" w14:textId="77777777" w:rsidTr="008E5F39">
        <w:trPr>
          <w:gridAfter w:val="3"/>
          <w:wAfter w:w="58" w:type="dxa"/>
          <w:cantSplit/>
          <w:trHeight w:val="1551"/>
          <w:jc w:val="center"/>
        </w:trPr>
        <w:tc>
          <w:tcPr>
            <w:tcW w:w="10299" w:type="dxa"/>
            <w:gridSpan w:val="34"/>
            <w:tcBorders>
              <w:top w:val="single" w:sz="4" w:space="0" w:color="auto"/>
              <w:left w:val="single" w:sz="4" w:space="0" w:color="auto"/>
              <w:bottom w:val="single" w:sz="4" w:space="0" w:color="auto"/>
              <w:right w:val="single" w:sz="4" w:space="0" w:color="auto"/>
            </w:tcBorders>
            <w:vAlign w:val="center"/>
          </w:tcPr>
          <w:p w14:paraId="52274142" w14:textId="77777777" w:rsidR="000F3E9B" w:rsidRPr="007C0B38" w:rsidRDefault="000F3E9B" w:rsidP="008E5F39">
            <w:pPr>
              <w:widowControl/>
              <w:numPr>
                <w:ilvl w:val="0"/>
                <w:numId w:val="1"/>
              </w:numPr>
              <w:spacing w:after="60"/>
              <w:ind w:left="731" w:right="-57" w:hanging="731"/>
              <w:rPr>
                <w:rFonts w:cs="Arial"/>
                <w:snapToGrid/>
                <w:szCs w:val="16"/>
              </w:rPr>
            </w:pPr>
            <w:r w:rsidRPr="00447C0F">
              <w:rPr>
                <w:rFonts w:cs="Arial"/>
                <w:snapToGrid/>
                <w:szCs w:val="16"/>
              </w:rPr>
              <w:t>Th</w:t>
            </w:r>
            <w:r w:rsidRPr="007C0B38">
              <w:rPr>
                <w:rFonts w:cs="Arial"/>
                <w:snapToGrid/>
                <w:szCs w:val="16"/>
                <w:lang w:val="en-GB"/>
              </w:rPr>
              <w:t>e granting of this deviation permit or concession is strictly limited to this specific application and is not to be regarded as a precedent.</w:t>
            </w:r>
            <w:r>
              <w:rPr>
                <w:rFonts w:cs="Arial"/>
                <w:snapToGrid/>
                <w:szCs w:val="16"/>
              </w:rPr>
              <w:t xml:space="preserve"> </w:t>
            </w:r>
          </w:p>
          <w:p w14:paraId="46FF5E43" w14:textId="77777777" w:rsidR="000F3E9B" w:rsidRDefault="000F3E9B" w:rsidP="008E5F39">
            <w:pPr>
              <w:widowControl/>
              <w:ind w:left="732" w:right="-57"/>
              <w:rPr>
                <w:rFonts w:cs="Arial"/>
                <w:snapToGrid/>
                <w:szCs w:val="16"/>
                <w:lang w:val="es-ES_tradnl"/>
              </w:rPr>
            </w:pPr>
            <w:r w:rsidRPr="007C0B38">
              <w:rPr>
                <w:rFonts w:cs="Arial"/>
                <w:snapToGrid/>
                <w:szCs w:val="16"/>
                <w:lang w:val="es-ES_tradnl"/>
              </w:rPr>
              <w:t>El permiso para esta desviación o concesión se limita estrictamente a esta solicitud y no debe ser considerado como precedente.</w:t>
            </w:r>
          </w:p>
          <w:p w14:paraId="4DD00FA6" w14:textId="77777777" w:rsidR="000F3E9B" w:rsidRPr="007C0B38" w:rsidRDefault="000F3E9B" w:rsidP="008E5F39">
            <w:pPr>
              <w:widowControl/>
              <w:ind w:left="732" w:right="-57"/>
              <w:rPr>
                <w:rFonts w:cs="Arial"/>
                <w:snapToGrid/>
                <w:szCs w:val="16"/>
                <w:lang w:val="es-ES_tradnl"/>
              </w:rPr>
            </w:pPr>
          </w:p>
          <w:p w14:paraId="41F52EF1" w14:textId="77777777" w:rsidR="000F3E9B" w:rsidRPr="007C0B38" w:rsidRDefault="000F3E9B" w:rsidP="008E5F39">
            <w:pPr>
              <w:widowControl/>
              <w:numPr>
                <w:ilvl w:val="0"/>
                <w:numId w:val="1"/>
              </w:numPr>
              <w:spacing w:after="60"/>
              <w:ind w:left="732" w:right="-57" w:hanging="709"/>
              <w:rPr>
                <w:rFonts w:cs="Arial"/>
                <w:snapToGrid/>
                <w:szCs w:val="16"/>
                <w:lang w:val="en-GB"/>
              </w:rPr>
            </w:pPr>
            <w:r w:rsidRPr="007C0B38">
              <w:rPr>
                <w:rFonts w:cs="Arial"/>
                <w:snapToGrid/>
                <w:szCs w:val="16"/>
                <w:lang w:val="en-GB"/>
              </w:rPr>
              <w:t>If any variation in cost due to this deviation permit or concession is to be charged or credited to the Government, full allowance is to be made for the disposal of any scrap or redundant materiel.</w:t>
            </w:r>
          </w:p>
          <w:p w14:paraId="7616B302" w14:textId="77777777" w:rsidR="000F3E9B" w:rsidRPr="007C0B38" w:rsidRDefault="000F3E9B" w:rsidP="008E5F39">
            <w:pPr>
              <w:widowControl/>
              <w:ind w:left="732" w:right="-57"/>
              <w:rPr>
                <w:rFonts w:cs="Arial"/>
                <w:snapToGrid/>
                <w:szCs w:val="16"/>
                <w:lang w:val="es-ES_tradnl"/>
              </w:rPr>
            </w:pPr>
            <w:r w:rsidRPr="007C0B38">
              <w:rPr>
                <w:rFonts w:cs="Arial"/>
                <w:snapToGrid/>
                <w:szCs w:val="16"/>
                <w:lang w:val="es-ES_tradnl"/>
              </w:rPr>
              <w:t>Si esta desviación o concesión implica cualquier variación en e</w:t>
            </w:r>
            <w:r>
              <w:rPr>
                <w:rFonts w:cs="Arial"/>
                <w:snapToGrid/>
                <w:szCs w:val="16"/>
                <w:lang w:val="es-ES_tradnl"/>
              </w:rPr>
              <w:t>l coste para el Gobierno (O.C./</w:t>
            </w:r>
            <w:r w:rsidRPr="007C0B38">
              <w:rPr>
                <w:rFonts w:cs="Arial"/>
                <w:snapToGrid/>
                <w:szCs w:val="16"/>
                <w:lang w:val="es-ES_tradnl"/>
              </w:rPr>
              <w:t>Comprador…), cualquier actuación sobre el material excedente o rechazado debe ser expresamente aceptada por éste.</w:t>
            </w:r>
          </w:p>
        </w:tc>
      </w:tr>
      <w:tr w:rsidR="000F3E9B" w:rsidRPr="00220AB7" w14:paraId="6CDF1DA1" w14:textId="77777777" w:rsidTr="008E5F39">
        <w:trPr>
          <w:gridAfter w:val="3"/>
          <w:wAfter w:w="58" w:type="dxa"/>
          <w:cantSplit/>
          <w:trHeight w:val="319"/>
          <w:jc w:val="center"/>
        </w:trPr>
        <w:tc>
          <w:tcPr>
            <w:tcW w:w="10299" w:type="dxa"/>
            <w:gridSpan w:val="34"/>
            <w:tcBorders>
              <w:top w:val="single" w:sz="4" w:space="0" w:color="auto"/>
              <w:left w:val="single" w:sz="4" w:space="0" w:color="auto"/>
              <w:bottom w:val="single" w:sz="6" w:space="0" w:color="000000"/>
              <w:right w:val="single" w:sz="4" w:space="0" w:color="auto"/>
            </w:tcBorders>
            <w:shd w:val="clear" w:color="auto" w:fill="E6E6E6"/>
            <w:vAlign w:val="center"/>
          </w:tcPr>
          <w:p w14:paraId="6BE28A43" w14:textId="77777777" w:rsidR="000F3E9B" w:rsidRPr="007C0B38" w:rsidRDefault="000F3E9B" w:rsidP="008E5F39">
            <w:pPr>
              <w:widowControl/>
              <w:ind w:left="165" w:right="-57"/>
              <w:jc w:val="both"/>
              <w:rPr>
                <w:rFonts w:cs="Arial"/>
                <w:b/>
                <w:snapToGrid/>
                <w:szCs w:val="16"/>
              </w:rPr>
            </w:pPr>
            <w:r w:rsidRPr="007C0B38">
              <w:rPr>
                <w:rFonts w:cs="Arial"/>
                <w:b/>
                <w:snapToGrid/>
                <w:szCs w:val="16"/>
                <w:lang w:val="en-GB"/>
              </w:rPr>
              <w:t xml:space="preserve">PART 1 – TO BE COMPLETED BY THE SUPPLIER / </w:t>
            </w:r>
            <w:r w:rsidRPr="007C0B38">
              <w:rPr>
                <w:rFonts w:cs="Arial"/>
                <w:b/>
                <w:snapToGrid/>
                <w:szCs w:val="16"/>
              </w:rPr>
              <w:t>A CUMPLIMENTAR POR EL SUMINISTRADOR</w:t>
            </w:r>
          </w:p>
        </w:tc>
      </w:tr>
      <w:tr w:rsidR="000F3E9B" w:rsidRPr="005717D5" w14:paraId="6388AA65" w14:textId="77777777" w:rsidTr="008E5F39">
        <w:trPr>
          <w:gridAfter w:val="3"/>
          <w:wAfter w:w="58" w:type="dxa"/>
          <w:cantSplit/>
          <w:trHeight w:val="401"/>
          <w:jc w:val="center"/>
        </w:trPr>
        <w:tc>
          <w:tcPr>
            <w:tcW w:w="514" w:type="dxa"/>
            <w:gridSpan w:val="4"/>
            <w:tcBorders>
              <w:top w:val="single" w:sz="6" w:space="0" w:color="000000"/>
              <w:left w:val="single" w:sz="4" w:space="0" w:color="auto"/>
              <w:bottom w:val="nil"/>
              <w:right w:val="nil"/>
            </w:tcBorders>
            <w:vAlign w:val="center"/>
          </w:tcPr>
          <w:p w14:paraId="46809BE7" w14:textId="77777777" w:rsidR="000F3E9B" w:rsidRPr="007C0B38" w:rsidRDefault="000F3E9B" w:rsidP="008E5F39">
            <w:pPr>
              <w:widowControl/>
              <w:ind w:left="-57" w:right="-57"/>
              <w:jc w:val="center"/>
              <w:rPr>
                <w:rFonts w:cs="Arial"/>
                <w:snapToGrid/>
                <w:szCs w:val="16"/>
                <w:lang w:val="en-GB"/>
              </w:rPr>
            </w:pPr>
            <w:r w:rsidRPr="007C0B38">
              <w:rPr>
                <w:rFonts w:cs="Arial"/>
                <w:snapToGrid/>
                <w:szCs w:val="16"/>
                <w:lang w:val="en-GB"/>
              </w:rPr>
              <w:t>1.</w:t>
            </w:r>
          </w:p>
        </w:tc>
        <w:tc>
          <w:tcPr>
            <w:tcW w:w="4317" w:type="dxa"/>
            <w:gridSpan w:val="17"/>
            <w:tcBorders>
              <w:top w:val="single" w:sz="6" w:space="0" w:color="000000"/>
              <w:left w:val="nil"/>
              <w:bottom w:val="nil"/>
            </w:tcBorders>
            <w:vAlign w:val="center"/>
          </w:tcPr>
          <w:p w14:paraId="4EE9D4D8" w14:textId="77777777" w:rsidR="000F3E9B" w:rsidRPr="007C0B38" w:rsidRDefault="000F3E9B" w:rsidP="008E5F39">
            <w:pPr>
              <w:widowControl/>
              <w:ind w:left="-57" w:right="-57"/>
              <w:jc w:val="both"/>
              <w:rPr>
                <w:rFonts w:cs="Arial"/>
                <w:snapToGrid/>
                <w:szCs w:val="16"/>
                <w:lang w:val="en-GB"/>
              </w:rPr>
            </w:pPr>
            <w:r w:rsidRPr="007C0B38">
              <w:rPr>
                <w:rFonts w:cs="Arial"/>
                <w:snapToGrid/>
                <w:szCs w:val="16"/>
                <w:lang w:val="en-GB"/>
              </w:rPr>
              <w:t>Supplier (Name and Address)</w:t>
            </w:r>
          </w:p>
          <w:p w14:paraId="7B9739D5" w14:textId="77777777" w:rsidR="000F3E9B" w:rsidRPr="007C0B38" w:rsidRDefault="000F3E9B" w:rsidP="008E5F39">
            <w:pPr>
              <w:widowControl/>
              <w:ind w:left="-57" w:right="-57"/>
              <w:jc w:val="both"/>
              <w:rPr>
                <w:rFonts w:cs="Arial"/>
                <w:snapToGrid/>
                <w:szCs w:val="16"/>
              </w:rPr>
            </w:pPr>
            <w:r w:rsidRPr="007C0B38">
              <w:rPr>
                <w:rFonts w:cs="Arial"/>
                <w:snapToGrid/>
                <w:szCs w:val="16"/>
              </w:rPr>
              <w:t>Suministrador (Nombre y dirección)</w:t>
            </w:r>
          </w:p>
        </w:tc>
        <w:tc>
          <w:tcPr>
            <w:tcW w:w="357" w:type="dxa"/>
            <w:gridSpan w:val="2"/>
            <w:tcBorders>
              <w:top w:val="single" w:sz="6" w:space="0" w:color="000000"/>
              <w:bottom w:val="nil"/>
              <w:right w:val="nil"/>
            </w:tcBorders>
            <w:vAlign w:val="center"/>
          </w:tcPr>
          <w:p w14:paraId="739298A3" w14:textId="77777777" w:rsidR="000F3E9B" w:rsidRPr="007C0B38" w:rsidRDefault="000F3E9B" w:rsidP="008E5F39">
            <w:pPr>
              <w:widowControl/>
              <w:ind w:left="-57" w:right="-57"/>
              <w:jc w:val="center"/>
              <w:rPr>
                <w:rFonts w:cs="Arial"/>
                <w:snapToGrid/>
                <w:szCs w:val="16"/>
                <w:lang w:val="en-GB"/>
              </w:rPr>
            </w:pPr>
          </w:p>
        </w:tc>
        <w:tc>
          <w:tcPr>
            <w:tcW w:w="5111" w:type="dxa"/>
            <w:gridSpan w:val="11"/>
            <w:tcBorders>
              <w:top w:val="single" w:sz="6" w:space="0" w:color="000000"/>
              <w:left w:val="nil"/>
              <w:bottom w:val="nil"/>
              <w:right w:val="single" w:sz="4" w:space="0" w:color="auto"/>
            </w:tcBorders>
            <w:vAlign w:val="center"/>
          </w:tcPr>
          <w:p w14:paraId="59F69395" w14:textId="77777777" w:rsidR="000F3E9B" w:rsidRPr="007C0B38" w:rsidRDefault="000F3E9B" w:rsidP="008E5F39">
            <w:pPr>
              <w:widowControl/>
              <w:tabs>
                <w:tab w:val="left" w:pos="6480"/>
                <w:tab w:val="left" w:pos="7200"/>
                <w:tab w:val="left" w:pos="7920"/>
                <w:tab w:val="left" w:pos="8640"/>
              </w:tabs>
              <w:ind w:left="72" w:right="-57"/>
              <w:jc w:val="both"/>
              <w:rPr>
                <w:rFonts w:cs="Arial"/>
                <w:snapToGrid/>
                <w:szCs w:val="16"/>
                <w:lang w:val="es-ES_tradnl"/>
              </w:rPr>
            </w:pPr>
          </w:p>
        </w:tc>
      </w:tr>
      <w:tr w:rsidR="000F3E9B" w:rsidRPr="00220AB7" w14:paraId="6B02D4D7" w14:textId="77777777" w:rsidTr="008E5F39">
        <w:trPr>
          <w:gridAfter w:val="3"/>
          <w:wAfter w:w="58" w:type="dxa"/>
          <w:cantSplit/>
          <w:trHeight w:val="471"/>
          <w:jc w:val="center"/>
        </w:trPr>
        <w:tc>
          <w:tcPr>
            <w:tcW w:w="514" w:type="dxa"/>
            <w:gridSpan w:val="4"/>
            <w:tcBorders>
              <w:top w:val="nil"/>
              <w:left w:val="single" w:sz="4" w:space="0" w:color="auto"/>
              <w:bottom w:val="single" w:sz="6" w:space="0" w:color="000000"/>
              <w:right w:val="nil"/>
            </w:tcBorders>
            <w:vAlign w:val="center"/>
          </w:tcPr>
          <w:p w14:paraId="0CFDDAC8" w14:textId="77777777" w:rsidR="000F3E9B" w:rsidRPr="007C0B38" w:rsidRDefault="000F3E9B" w:rsidP="008E5F39">
            <w:pPr>
              <w:widowControl/>
              <w:ind w:left="307" w:right="-57"/>
              <w:jc w:val="center"/>
              <w:rPr>
                <w:rFonts w:cs="Arial"/>
                <w:snapToGrid/>
                <w:szCs w:val="16"/>
                <w:lang w:val="es-ES_tradnl"/>
              </w:rPr>
            </w:pPr>
          </w:p>
        </w:tc>
        <w:tc>
          <w:tcPr>
            <w:tcW w:w="4317" w:type="dxa"/>
            <w:gridSpan w:val="17"/>
            <w:tcBorders>
              <w:top w:val="nil"/>
              <w:left w:val="nil"/>
              <w:bottom w:val="single" w:sz="6" w:space="0" w:color="000000"/>
            </w:tcBorders>
            <w:vAlign w:val="center"/>
          </w:tcPr>
          <w:p w14:paraId="01BEE854" w14:textId="2B630553" w:rsidR="000F3E9B" w:rsidRPr="007C0B38" w:rsidRDefault="00B34F15" w:rsidP="008E5F39">
            <w:pPr>
              <w:widowControl/>
              <w:ind w:right="-57"/>
              <w:jc w:val="both"/>
              <w:rPr>
                <w:rFonts w:cs="Arial"/>
                <w:snapToGrid/>
                <w:szCs w:val="16"/>
                <w:lang w:val="es-ES_tradnl"/>
              </w:rPr>
            </w:pPr>
            <w:r>
              <w:rPr>
                <w:rFonts w:cs="Arial"/>
                <w:snapToGrid/>
                <w:szCs w:val="16"/>
                <w:lang w:val="es-ES_tradnl"/>
              </w:rPr>
              <w:fldChar w:fldCharType="begin">
                <w:ffData>
                  <w:name w:val="Parte1_1"/>
                  <w:enabled/>
                  <w:calcOnExit w:val="0"/>
                  <w:textInput/>
                </w:ffData>
              </w:fldChar>
            </w:r>
            <w:bookmarkStart w:id="1" w:name="Parte1_1"/>
            <w:r>
              <w:rPr>
                <w:rFonts w:cs="Arial"/>
                <w:snapToGrid/>
                <w:szCs w:val="16"/>
                <w:lang w:val="es-ES_tradnl"/>
              </w:rPr>
              <w:instrText xml:space="preserve"> FORMTEXT </w:instrText>
            </w:r>
            <w:r>
              <w:rPr>
                <w:rFonts w:cs="Arial"/>
                <w:snapToGrid/>
                <w:szCs w:val="16"/>
                <w:lang w:val="es-ES_tradnl"/>
              </w:rPr>
            </w:r>
            <w:r>
              <w:rPr>
                <w:rFonts w:cs="Arial"/>
                <w:snapToGrid/>
                <w:szCs w:val="16"/>
                <w:lang w:val="es-ES_tradnl"/>
              </w:rPr>
              <w:fldChar w:fldCharType="separate"/>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snapToGrid/>
                <w:szCs w:val="16"/>
                <w:lang w:val="es-ES_tradnl"/>
              </w:rPr>
              <w:fldChar w:fldCharType="end"/>
            </w:r>
            <w:bookmarkEnd w:id="1"/>
          </w:p>
        </w:tc>
        <w:tc>
          <w:tcPr>
            <w:tcW w:w="357" w:type="dxa"/>
            <w:gridSpan w:val="2"/>
            <w:tcBorders>
              <w:top w:val="nil"/>
              <w:bottom w:val="single" w:sz="6" w:space="0" w:color="000000"/>
              <w:right w:val="nil"/>
            </w:tcBorders>
            <w:vAlign w:val="center"/>
          </w:tcPr>
          <w:p w14:paraId="13E37E70" w14:textId="77777777" w:rsidR="000F3E9B" w:rsidRPr="007C0B38" w:rsidRDefault="000F3E9B" w:rsidP="008E5F39">
            <w:pPr>
              <w:widowControl/>
              <w:tabs>
                <w:tab w:val="left" w:pos="6480"/>
                <w:tab w:val="left" w:pos="7200"/>
                <w:tab w:val="left" w:pos="7920"/>
                <w:tab w:val="left" w:pos="8640"/>
              </w:tabs>
              <w:ind w:left="287" w:right="-57"/>
              <w:jc w:val="center"/>
              <w:rPr>
                <w:rFonts w:cs="Arial"/>
                <w:snapToGrid/>
                <w:szCs w:val="16"/>
                <w:lang w:val="es-ES_tradnl"/>
              </w:rPr>
            </w:pPr>
          </w:p>
        </w:tc>
        <w:tc>
          <w:tcPr>
            <w:tcW w:w="5111" w:type="dxa"/>
            <w:gridSpan w:val="11"/>
            <w:tcBorders>
              <w:top w:val="nil"/>
              <w:left w:val="nil"/>
              <w:bottom w:val="single" w:sz="6" w:space="0" w:color="000000"/>
              <w:right w:val="single" w:sz="4" w:space="0" w:color="auto"/>
            </w:tcBorders>
            <w:vAlign w:val="center"/>
          </w:tcPr>
          <w:p w14:paraId="197650B4" w14:textId="77777777" w:rsidR="000F3E9B" w:rsidRPr="007C0B38" w:rsidRDefault="000F3E9B" w:rsidP="008E5F39">
            <w:pPr>
              <w:widowControl/>
              <w:tabs>
                <w:tab w:val="left" w:pos="6480"/>
                <w:tab w:val="left" w:pos="7200"/>
                <w:tab w:val="left" w:pos="7920"/>
                <w:tab w:val="left" w:pos="8640"/>
              </w:tabs>
              <w:ind w:left="72" w:right="-57"/>
              <w:jc w:val="both"/>
              <w:rPr>
                <w:rFonts w:cs="Arial"/>
                <w:snapToGrid/>
                <w:szCs w:val="16"/>
                <w:lang w:val="es-ES_tradnl"/>
              </w:rPr>
            </w:pPr>
          </w:p>
        </w:tc>
      </w:tr>
      <w:tr w:rsidR="000F3E9B" w:rsidRPr="00220AB7" w14:paraId="0CD74A66" w14:textId="77777777" w:rsidTr="008E5F39">
        <w:trPr>
          <w:gridAfter w:val="3"/>
          <w:wAfter w:w="58" w:type="dxa"/>
          <w:cantSplit/>
          <w:trHeight w:val="262"/>
          <w:jc w:val="center"/>
        </w:trPr>
        <w:tc>
          <w:tcPr>
            <w:tcW w:w="514" w:type="dxa"/>
            <w:gridSpan w:val="4"/>
            <w:tcBorders>
              <w:top w:val="single" w:sz="6" w:space="0" w:color="000000"/>
              <w:left w:val="single" w:sz="4" w:space="0" w:color="auto"/>
              <w:bottom w:val="single" w:sz="6" w:space="0" w:color="000000"/>
              <w:right w:val="nil"/>
            </w:tcBorders>
            <w:vAlign w:val="center"/>
          </w:tcPr>
          <w:p w14:paraId="66AC38EF" w14:textId="77777777" w:rsidR="000F3E9B" w:rsidRPr="007C0B38" w:rsidRDefault="000F3E9B" w:rsidP="008E5F39">
            <w:pPr>
              <w:widowControl/>
              <w:ind w:left="-57" w:right="-57"/>
              <w:jc w:val="center"/>
              <w:rPr>
                <w:rFonts w:cs="Arial"/>
                <w:snapToGrid/>
                <w:szCs w:val="16"/>
                <w:lang w:val="es-ES_tradnl"/>
              </w:rPr>
            </w:pPr>
            <w:r>
              <w:rPr>
                <w:rFonts w:cs="Arial"/>
                <w:snapToGrid/>
                <w:szCs w:val="16"/>
                <w:lang w:val="es-ES_tradnl"/>
              </w:rPr>
              <w:t>2</w:t>
            </w:r>
            <w:r w:rsidRPr="007C0B38">
              <w:rPr>
                <w:rFonts w:cs="Arial"/>
                <w:snapToGrid/>
                <w:szCs w:val="16"/>
                <w:lang w:val="es-ES_tradnl"/>
              </w:rPr>
              <w:t>.</w:t>
            </w:r>
          </w:p>
        </w:tc>
        <w:tc>
          <w:tcPr>
            <w:tcW w:w="1658" w:type="dxa"/>
            <w:gridSpan w:val="4"/>
            <w:tcBorders>
              <w:top w:val="single" w:sz="6" w:space="0" w:color="000000"/>
              <w:left w:val="nil"/>
              <w:bottom w:val="single" w:sz="6" w:space="0" w:color="000000"/>
              <w:right w:val="nil"/>
            </w:tcBorders>
            <w:vAlign w:val="center"/>
          </w:tcPr>
          <w:p w14:paraId="78111A56" w14:textId="77777777" w:rsidR="000F3E9B" w:rsidRPr="007C0B38" w:rsidRDefault="000F3E9B" w:rsidP="008E5F39">
            <w:pPr>
              <w:widowControl/>
              <w:ind w:left="-57" w:right="-57"/>
              <w:jc w:val="both"/>
              <w:rPr>
                <w:rFonts w:cs="Arial"/>
                <w:snapToGrid/>
                <w:szCs w:val="16"/>
                <w:lang w:val="es-ES_tradnl"/>
              </w:rPr>
            </w:pPr>
            <w:r w:rsidRPr="007C0B38">
              <w:rPr>
                <w:rFonts w:cs="Arial"/>
                <w:snapToGrid/>
                <w:szCs w:val="16"/>
                <w:lang w:val="es-ES_tradnl"/>
              </w:rPr>
              <w:t>Contract No.</w:t>
            </w:r>
          </w:p>
          <w:p w14:paraId="432C5C90" w14:textId="77777777" w:rsidR="000F3E9B" w:rsidRPr="007C0B38" w:rsidRDefault="000F3E9B" w:rsidP="008E5F39">
            <w:pPr>
              <w:widowControl/>
              <w:ind w:left="-57" w:right="-57"/>
              <w:jc w:val="both"/>
              <w:rPr>
                <w:rFonts w:cs="Arial"/>
                <w:snapToGrid/>
                <w:szCs w:val="16"/>
                <w:lang w:val="es-ES_tradnl"/>
              </w:rPr>
            </w:pPr>
            <w:r w:rsidRPr="007C0B38">
              <w:rPr>
                <w:rFonts w:cs="Arial"/>
                <w:snapToGrid/>
                <w:szCs w:val="16"/>
                <w:lang w:val="es-ES_tradnl"/>
              </w:rPr>
              <w:t>Nº del contrato</w:t>
            </w:r>
          </w:p>
        </w:tc>
        <w:tc>
          <w:tcPr>
            <w:tcW w:w="2659" w:type="dxa"/>
            <w:gridSpan w:val="13"/>
            <w:tcBorders>
              <w:top w:val="single" w:sz="6" w:space="0" w:color="000000"/>
              <w:left w:val="nil"/>
              <w:bottom w:val="single" w:sz="6" w:space="0" w:color="000000"/>
            </w:tcBorders>
            <w:vAlign w:val="center"/>
          </w:tcPr>
          <w:p w14:paraId="17E7DBF4" w14:textId="700C51E6" w:rsidR="000F3E9B" w:rsidRPr="007C0B38" w:rsidRDefault="00B34F15" w:rsidP="008E5F39">
            <w:pPr>
              <w:widowControl/>
              <w:ind w:left="-57" w:right="-57"/>
              <w:jc w:val="both"/>
              <w:rPr>
                <w:rFonts w:cs="Arial"/>
                <w:snapToGrid/>
                <w:szCs w:val="16"/>
                <w:lang w:val="es-ES_tradnl"/>
              </w:rPr>
            </w:pPr>
            <w:r>
              <w:rPr>
                <w:rFonts w:cs="Arial"/>
                <w:snapToGrid/>
                <w:szCs w:val="16"/>
                <w:lang w:val="es-ES_tradnl"/>
              </w:rPr>
              <w:fldChar w:fldCharType="begin">
                <w:ffData>
                  <w:name w:val="Parte1_2"/>
                  <w:enabled/>
                  <w:calcOnExit w:val="0"/>
                  <w:textInput/>
                </w:ffData>
              </w:fldChar>
            </w:r>
            <w:bookmarkStart w:id="2" w:name="Parte1_2"/>
            <w:r>
              <w:rPr>
                <w:rFonts w:cs="Arial"/>
                <w:snapToGrid/>
                <w:szCs w:val="16"/>
                <w:lang w:val="es-ES_tradnl"/>
              </w:rPr>
              <w:instrText xml:space="preserve"> FORMTEXT </w:instrText>
            </w:r>
            <w:r>
              <w:rPr>
                <w:rFonts w:cs="Arial"/>
                <w:snapToGrid/>
                <w:szCs w:val="16"/>
                <w:lang w:val="es-ES_tradnl"/>
              </w:rPr>
            </w:r>
            <w:r>
              <w:rPr>
                <w:rFonts w:cs="Arial"/>
                <w:snapToGrid/>
                <w:szCs w:val="16"/>
                <w:lang w:val="es-ES_tradnl"/>
              </w:rPr>
              <w:fldChar w:fldCharType="separate"/>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snapToGrid/>
                <w:szCs w:val="16"/>
                <w:lang w:val="es-ES_tradnl"/>
              </w:rPr>
              <w:fldChar w:fldCharType="end"/>
            </w:r>
            <w:bookmarkEnd w:id="2"/>
          </w:p>
        </w:tc>
        <w:tc>
          <w:tcPr>
            <w:tcW w:w="357" w:type="dxa"/>
            <w:gridSpan w:val="2"/>
            <w:tcBorders>
              <w:top w:val="single" w:sz="6" w:space="0" w:color="000000"/>
              <w:bottom w:val="single" w:sz="6" w:space="0" w:color="000000"/>
              <w:right w:val="nil"/>
            </w:tcBorders>
            <w:vAlign w:val="center"/>
          </w:tcPr>
          <w:p w14:paraId="34EDD8BD" w14:textId="77777777" w:rsidR="000F3E9B" w:rsidRPr="007C0B38" w:rsidRDefault="000F3E9B" w:rsidP="008E5F39">
            <w:pPr>
              <w:widowControl/>
              <w:ind w:left="-57" w:right="-57"/>
              <w:jc w:val="center"/>
              <w:rPr>
                <w:rFonts w:cs="Arial"/>
                <w:snapToGrid/>
                <w:szCs w:val="16"/>
                <w:lang w:val="fr-FR"/>
              </w:rPr>
            </w:pPr>
          </w:p>
        </w:tc>
        <w:tc>
          <w:tcPr>
            <w:tcW w:w="1563" w:type="dxa"/>
            <w:gridSpan w:val="4"/>
            <w:tcBorders>
              <w:top w:val="single" w:sz="6" w:space="0" w:color="000000"/>
              <w:left w:val="nil"/>
              <w:bottom w:val="single" w:sz="6" w:space="0" w:color="000000"/>
              <w:right w:val="nil"/>
            </w:tcBorders>
            <w:vAlign w:val="center"/>
          </w:tcPr>
          <w:p w14:paraId="23A08DDF" w14:textId="77777777" w:rsidR="000F3E9B" w:rsidRPr="007C0B38" w:rsidRDefault="000F3E9B" w:rsidP="008E5F39">
            <w:pPr>
              <w:widowControl/>
              <w:tabs>
                <w:tab w:val="left" w:pos="5760"/>
                <w:tab w:val="left" w:pos="6480"/>
                <w:tab w:val="left" w:pos="7200"/>
                <w:tab w:val="left" w:pos="7920"/>
                <w:tab w:val="left" w:pos="8640"/>
              </w:tabs>
              <w:ind w:left="-57" w:right="-57"/>
              <w:jc w:val="both"/>
              <w:rPr>
                <w:rFonts w:cs="Arial"/>
                <w:snapToGrid/>
                <w:szCs w:val="16"/>
                <w:lang w:val="es-ES_tradnl"/>
              </w:rPr>
            </w:pPr>
          </w:p>
        </w:tc>
        <w:tc>
          <w:tcPr>
            <w:tcW w:w="3548" w:type="dxa"/>
            <w:gridSpan w:val="7"/>
            <w:tcBorders>
              <w:top w:val="single" w:sz="6" w:space="0" w:color="000000"/>
              <w:left w:val="nil"/>
              <w:bottom w:val="single" w:sz="6" w:space="0" w:color="000000"/>
              <w:right w:val="single" w:sz="4" w:space="0" w:color="auto"/>
            </w:tcBorders>
            <w:vAlign w:val="center"/>
          </w:tcPr>
          <w:p w14:paraId="616F7B3A" w14:textId="77777777" w:rsidR="000F3E9B" w:rsidRPr="007C0B38" w:rsidRDefault="000F3E9B" w:rsidP="008E5F39">
            <w:pPr>
              <w:widowControl/>
              <w:tabs>
                <w:tab w:val="left" w:pos="5760"/>
                <w:tab w:val="left" w:pos="6480"/>
                <w:tab w:val="left" w:pos="7200"/>
                <w:tab w:val="left" w:pos="7920"/>
                <w:tab w:val="left" w:pos="8640"/>
              </w:tabs>
              <w:ind w:left="-57" w:right="-57"/>
              <w:jc w:val="both"/>
              <w:rPr>
                <w:rFonts w:cs="Arial"/>
                <w:snapToGrid/>
                <w:szCs w:val="16"/>
                <w:lang w:val="es-ES_tradnl"/>
              </w:rPr>
            </w:pPr>
          </w:p>
        </w:tc>
      </w:tr>
      <w:tr w:rsidR="000F3E9B" w:rsidRPr="005717D5" w14:paraId="70306A19" w14:textId="77777777" w:rsidTr="008E5F39">
        <w:trPr>
          <w:gridAfter w:val="3"/>
          <w:wAfter w:w="58" w:type="dxa"/>
          <w:cantSplit/>
          <w:trHeight w:val="307"/>
          <w:jc w:val="center"/>
        </w:trPr>
        <w:tc>
          <w:tcPr>
            <w:tcW w:w="514" w:type="dxa"/>
            <w:gridSpan w:val="4"/>
            <w:tcBorders>
              <w:top w:val="single" w:sz="6" w:space="0" w:color="000000"/>
              <w:left w:val="single" w:sz="4" w:space="0" w:color="auto"/>
              <w:bottom w:val="nil"/>
              <w:right w:val="nil"/>
            </w:tcBorders>
            <w:vAlign w:val="center"/>
          </w:tcPr>
          <w:p w14:paraId="3A4DD4DE" w14:textId="77777777" w:rsidR="000F3E9B" w:rsidRPr="007C0B38" w:rsidRDefault="000F3E9B" w:rsidP="008E5F39">
            <w:pPr>
              <w:widowControl/>
              <w:ind w:left="-57" w:right="-57"/>
              <w:jc w:val="center"/>
              <w:rPr>
                <w:rFonts w:cs="Arial"/>
                <w:snapToGrid/>
                <w:szCs w:val="16"/>
                <w:lang w:val="en-GB"/>
              </w:rPr>
            </w:pPr>
            <w:r>
              <w:rPr>
                <w:rFonts w:cs="Arial"/>
                <w:snapToGrid/>
                <w:szCs w:val="16"/>
                <w:lang w:val="en-GB"/>
              </w:rPr>
              <w:t>3</w:t>
            </w:r>
            <w:r w:rsidRPr="007C0B38">
              <w:rPr>
                <w:rFonts w:cs="Arial"/>
                <w:snapToGrid/>
                <w:szCs w:val="16"/>
                <w:lang w:val="en-GB"/>
              </w:rPr>
              <w:t>.</w:t>
            </w:r>
          </w:p>
        </w:tc>
        <w:tc>
          <w:tcPr>
            <w:tcW w:w="9785" w:type="dxa"/>
            <w:gridSpan w:val="30"/>
            <w:tcBorders>
              <w:top w:val="single" w:sz="6" w:space="0" w:color="000000"/>
              <w:left w:val="nil"/>
              <w:bottom w:val="nil"/>
              <w:right w:val="single" w:sz="4" w:space="0" w:color="auto"/>
            </w:tcBorders>
            <w:vAlign w:val="center"/>
          </w:tcPr>
          <w:p w14:paraId="56EC09C3" w14:textId="77777777" w:rsidR="000F3E9B" w:rsidRPr="007C0B38" w:rsidRDefault="000F3E9B" w:rsidP="008E5F39">
            <w:pPr>
              <w:widowControl/>
              <w:ind w:left="-57" w:right="-57"/>
              <w:rPr>
                <w:rFonts w:cs="Arial"/>
                <w:snapToGrid/>
                <w:szCs w:val="16"/>
                <w:lang w:val="en-GB"/>
              </w:rPr>
            </w:pPr>
            <w:r w:rsidRPr="007C0B38">
              <w:rPr>
                <w:rFonts w:cs="Arial"/>
                <w:snapToGrid/>
                <w:szCs w:val="16"/>
                <w:lang w:val="en-GB"/>
              </w:rPr>
              <w:t>Identification of Materiel or Component (Including Part Number)</w:t>
            </w:r>
          </w:p>
          <w:p w14:paraId="383F51C3" w14:textId="77777777" w:rsidR="000F3E9B" w:rsidRPr="007C0B38" w:rsidRDefault="000F3E9B" w:rsidP="008E5F39">
            <w:pPr>
              <w:widowControl/>
              <w:ind w:left="-57" w:right="-57"/>
              <w:rPr>
                <w:rFonts w:cs="Arial"/>
                <w:snapToGrid/>
                <w:szCs w:val="16"/>
                <w:lang w:val="es-ES_tradnl"/>
              </w:rPr>
            </w:pPr>
            <w:r w:rsidRPr="007C0B38">
              <w:rPr>
                <w:rFonts w:cs="Arial"/>
                <w:snapToGrid/>
                <w:szCs w:val="16"/>
                <w:lang w:val="es-ES"/>
              </w:rPr>
              <w:t>Identificación del material o componente (incluido el nº de pieza)</w:t>
            </w:r>
          </w:p>
        </w:tc>
      </w:tr>
      <w:tr w:rsidR="000F3E9B" w:rsidRPr="00220AB7" w14:paraId="53C72221" w14:textId="77777777" w:rsidTr="008E5F39">
        <w:trPr>
          <w:gridAfter w:val="3"/>
          <w:wAfter w:w="58" w:type="dxa"/>
          <w:cantSplit/>
          <w:trHeight w:val="367"/>
          <w:jc w:val="center"/>
        </w:trPr>
        <w:tc>
          <w:tcPr>
            <w:tcW w:w="10299" w:type="dxa"/>
            <w:gridSpan w:val="34"/>
            <w:tcBorders>
              <w:top w:val="nil"/>
              <w:left w:val="single" w:sz="4" w:space="0" w:color="auto"/>
              <w:bottom w:val="single" w:sz="6" w:space="0" w:color="000000"/>
              <w:right w:val="single" w:sz="4" w:space="0" w:color="auto"/>
            </w:tcBorders>
          </w:tcPr>
          <w:p w14:paraId="0C632D22" w14:textId="0DFD2963" w:rsidR="000F3E9B" w:rsidRPr="007C0B38" w:rsidRDefault="00B34F15" w:rsidP="008E5F39">
            <w:pPr>
              <w:widowControl/>
              <w:ind w:left="307" w:right="-57"/>
              <w:jc w:val="both"/>
              <w:rPr>
                <w:rFonts w:cs="Arial"/>
                <w:snapToGrid/>
                <w:szCs w:val="16"/>
                <w:lang w:val="en-GB"/>
              </w:rPr>
            </w:pPr>
            <w:r>
              <w:rPr>
                <w:rFonts w:cs="Arial"/>
                <w:snapToGrid/>
                <w:szCs w:val="16"/>
                <w:lang w:val="en-GB"/>
              </w:rPr>
              <w:fldChar w:fldCharType="begin">
                <w:ffData>
                  <w:name w:val="Parte1_3"/>
                  <w:enabled/>
                  <w:calcOnExit w:val="0"/>
                  <w:textInput/>
                </w:ffData>
              </w:fldChar>
            </w:r>
            <w:bookmarkStart w:id="3" w:name="Parte1_3"/>
            <w:r>
              <w:rPr>
                <w:rFonts w:cs="Arial"/>
                <w:snapToGrid/>
                <w:szCs w:val="16"/>
                <w:lang w:val="en-GB"/>
              </w:rPr>
              <w:instrText xml:space="preserve"> FORMTEXT </w:instrText>
            </w:r>
            <w:r>
              <w:rPr>
                <w:rFonts w:cs="Arial"/>
                <w:snapToGrid/>
                <w:szCs w:val="16"/>
                <w:lang w:val="en-GB"/>
              </w:rPr>
            </w:r>
            <w:r>
              <w:rPr>
                <w:rFonts w:cs="Arial"/>
                <w:snapToGrid/>
                <w:szCs w:val="16"/>
                <w:lang w:val="en-GB"/>
              </w:rPr>
              <w:fldChar w:fldCharType="separate"/>
            </w:r>
            <w:r>
              <w:rPr>
                <w:rFonts w:cs="Arial"/>
                <w:noProof/>
                <w:snapToGrid/>
                <w:szCs w:val="16"/>
                <w:lang w:val="en-GB"/>
              </w:rPr>
              <w:t> </w:t>
            </w:r>
            <w:r>
              <w:rPr>
                <w:rFonts w:cs="Arial"/>
                <w:noProof/>
                <w:snapToGrid/>
                <w:szCs w:val="16"/>
                <w:lang w:val="en-GB"/>
              </w:rPr>
              <w:t> </w:t>
            </w:r>
            <w:r>
              <w:rPr>
                <w:rFonts w:cs="Arial"/>
                <w:noProof/>
                <w:snapToGrid/>
                <w:szCs w:val="16"/>
                <w:lang w:val="en-GB"/>
              </w:rPr>
              <w:t> </w:t>
            </w:r>
            <w:r>
              <w:rPr>
                <w:rFonts w:cs="Arial"/>
                <w:noProof/>
                <w:snapToGrid/>
                <w:szCs w:val="16"/>
                <w:lang w:val="en-GB"/>
              </w:rPr>
              <w:t> </w:t>
            </w:r>
            <w:r>
              <w:rPr>
                <w:rFonts w:cs="Arial"/>
                <w:noProof/>
                <w:snapToGrid/>
                <w:szCs w:val="16"/>
                <w:lang w:val="en-GB"/>
              </w:rPr>
              <w:t> </w:t>
            </w:r>
            <w:r>
              <w:rPr>
                <w:rFonts w:cs="Arial"/>
                <w:snapToGrid/>
                <w:szCs w:val="16"/>
                <w:lang w:val="en-GB"/>
              </w:rPr>
              <w:fldChar w:fldCharType="end"/>
            </w:r>
            <w:bookmarkEnd w:id="3"/>
          </w:p>
        </w:tc>
      </w:tr>
      <w:tr w:rsidR="000F3E9B" w:rsidRPr="00220AB7" w14:paraId="27F0FD71" w14:textId="77777777" w:rsidTr="008E5F39">
        <w:trPr>
          <w:gridAfter w:val="3"/>
          <w:wAfter w:w="58" w:type="dxa"/>
          <w:cantSplit/>
          <w:trHeight w:val="375"/>
          <w:jc w:val="center"/>
        </w:trPr>
        <w:tc>
          <w:tcPr>
            <w:tcW w:w="514" w:type="dxa"/>
            <w:gridSpan w:val="4"/>
            <w:tcBorders>
              <w:top w:val="single" w:sz="6" w:space="0" w:color="000000"/>
              <w:left w:val="single" w:sz="4" w:space="0" w:color="auto"/>
              <w:bottom w:val="nil"/>
              <w:right w:val="nil"/>
            </w:tcBorders>
            <w:vAlign w:val="center"/>
          </w:tcPr>
          <w:p w14:paraId="19752F59" w14:textId="77777777" w:rsidR="000F3E9B" w:rsidRPr="007C0B38" w:rsidRDefault="000F3E9B" w:rsidP="008E5F39">
            <w:pPr>
              <w:widowControl/>
              <w:ind w:left="-57" w:right="-57"/>
              <w:jc w:val="center"/>
              <w:rPr>
                <w:rFonts w:cs="Arial"/>
                <w:snapToGrid/>
                <w:szCs w:val="16"/>
                <w:lang w:val="en-GB"/>
              </w:rPr>
            </w:pPr>
            <w:r>
              <w:rPr>
                <w:rFonts w:cs="Arial"/>
                <w:snapToGrid/>
                <w:szCs w:val="16"/>
                <w:lang w:val="en-GB"/>
              </w:rPr>
              <w:t>4</w:t>
            </w:r>
            <w:r w:rsidRPr="007C0B38">
              <w:rPr>
                <w:rFonts w:cs="Arial"/>
                <w:snapToGrid/>
                <w:szCs w:val="16"/>
                <w:lang w:val="en-GB"/>
              </w:rPr>
              <w:t>.</w:t>
            </w:r>
          </w:p>
        </w:tc>
        <w:tc>
          <w:tcPr>
            <w:tcW w:w="2650" w:type="dxa"/>
            <w:gridSpan w:val="8"/>
            <w:tcBorders>
              <w:top w:val="single" w:sz="6" w:space="0" w:color="000000"/>
              <w:left w:val="nil"/>
              <w:bottom w:val="nil"/>
            </w:tcBorders>
            <w:vAlign w:val="center"/>
          </w:tcPr>
          <w:p w14:paraId="3FA61743" w14:textId="77777777" w:rsidR="000F3E9B" w:rsidRPr="007C0B38" w:rsidRDefault="000F3E9B" w:rsidP="008E5F39">
            <w:pPr>
              <w:widowControl/>
              <w:ind w:left="-57" w:right="-57"/>
              <w:jc w:val="both"/>
              <w:rPr>
                <w:rFonts w:cs="Arial"/>
                <w:snapToGrid/>
                <w:szCs w:val="16"/>
                <w:lang w:val="en-GB"/>
              </w:rPr>
            </w:pPr>
            <w:r w:rsidRPr="007C0B38">
              <w:rPr>
                <w:rFonts w:cs="Arial"/>
                <w:snapToGrid/>
                <w:szCs w:val="16"/>
                <w:lang w:val="en-GB"/>
              </w:rPr>
              <w:t>Specification/ Drawing No.</w:t>
            </w:r>
          </w:p>
          <w:p w14:paraId="61D74C70" w14:textId="77777777" w:rsidR="000F3E9B" w:rsidRPr="007C0B38" w:rsidRDefault="000F3E9B" w:rsidP="008E5F39">
            <w:pPr>
              <w:widowControl/>
              <w:ind w:left="-57" w:right="-57"/>
              <w:jc w:val="both"/>
              <w:rPr>
                <w:rFonts w:cs="Arial"/>
                <w:snapToGrid/>
                <w:szCs w:val="16"/>
                <w:lang w:val="en-GB"/>
              </w:rPr>
            </w:pPr>
            <w:r w:rsidRPr="007C0B38">
              <w:rPr>
                <w:rFonts w:cs="Arial"/>
                <w:snapToGrid/>
                <w:szCs w:val="16"/>
                <w:lang w:val="es-ES"/>
              </w:rPr>
              <w:t>Especificación/ Plano Nº</w:t>
            </w:r>
          </w:p>
        </w:tc>
        <w:tc>
          <w:tcPr>
            <w:tcW w:w="748" w:type="dxa"/>
            <w:gridSpan w:val="3"/>
            <w:tcBorders>
              <w:top w:val="single" w:sz="6" w:space="0" w:color="000000"/>
              <w:bottom w:val="nil"/>
              <w:right w:val="nil"/>
            </w:tcBorders>
            <w:vAlign w:val="center"/>
          </w:tcPr>
          <w:p w14:paraId="1B9C627F" w14:textId="77777777" w:rsidR="000F3E9B" w:rsidRPr="007C0B38" w:rsidRDefault="000F3E9B" w:rsidP="008E5F39">
            <w:pPr>
              <w:widowControl/>
              <w:tabs>
                <w:tab w:val="left" w:pos="7920"/>
                <w:tab w:val="left" w:pos="8640"/>
              </w:tabs>
              <w:ind w:left="-57" w:right="-57"/>
              <w:jc w:val="center"/>
              <w:rPr>
                <w:rFonts w:cs="Arial"/>
                <w:snapToGrid/>
                <w:szCs w:val="16"/>
                <w:lang w:val="en-GB"/>
              </w:rPr>
            </w:pPr>
            <w:r>
              <w:rPr>
                <w:rFonts w:cs="Arial"/>
                <w:snapToGrid/>
                <w:szCs w:val="16"/>
                <w:lang w:val="en-GB"/>
              </w:rPr>
              <w:t>5</w:t>
            </w:r>
            <w:r w:rsidRPr="007C0B38">
              <w:rPr>
                <w:rFonts w:cs="Arial"/>
                <w:snapToGrid/>
                <w:szCs w:val="16"/>
                <w:lang w:val="en-GB"/>
              </w:rPr>
              <w:t>. (a)</w:t>
            </w:r>
          </w:p>
        </w:tc>
        <w:tc>
          <w:tcPr>
            <w:tcW w:w="2276" w:type="dxa"/>
            <w:gridSpan w:val="11"/>
            <w:tcBorders>
              <w:top w:val="single" w:sz="6" w:space="0" w:color="000000"/>
              <w:left w:val="nil"/>
              <w:bottom w:val="nil"/>
              <w:right w:val="single" w:sz="6" w:space="0" w:color="000000"/>
            </w:tcBorders>
            <w:vAlign w:val="center"/>
          </w:tcPr>
          <w:p w14:paraId="597B54A3" w14:textId="77777777" w:rsidR="000F3E9B" w:rsidRPr="007C0B38" w:rsidRDefault="000F3E9B" w:rsidP="008E5F39">
            <w:pPr>
              <w:widowControl/>
              <w:tabs>
                <w:tab w:val="left" w:pos="7920"/>
                <w:tab w:val="left" w:pos="8640"/>
              </w:tabs>
              <w:ind w:left="-57" w:right="-57"/>
              <w:jc w:val="both"/>
              <w:rPr>
                <w:rFonts w:cs="Arial"/>
                <w:snapToGrid/>
                <w:szCs w:val="16"/>
                <w:lang w:val="en-GB"/>
              </w:rPr>
            </w:pPr>
            <w:r w:rsidRPr="007C0B38">
              <w:rPr>
                <w:rFonts w:cs="Arial"/>
                <w:snapToGrid/>
                <w:szCs w:val="16"/>
                <w:lang w:val="en-GB"/>
              </w:rPr>
              <w:t xml:space="preserve">Quantity / Period </w:t>
            </w:r>
          </w:p>
          <w:p w14:paraId="6B6ADB63" w14:textId="77777777" w:rsidR="000F3E9B" w:rsidRPr="007C0B38" w:rsidRDefault="000F3E9B" w:rsidP="008E5F39">
            <w:pPr>
              <w:widowControl/>
              <w:tabs>
                <w:tab w:val="left" w:pos="7920"/>
                <w:tab w:val="left" w:pos="8640"/>
              </w:tabs>
              <w:ind w:left="-57" w:right="-57"/>
              <w:jc w:val="both"/>
              <w:rPr>
                <w:rFonts w:cs="Arial"/>
                <w:snapToGrid/>
                <w:szCs w:val="16"/>
                <w:lang w:val="en-GB"/>
              </w:rPr>
            </w:pPr>
            <w:r w:rsidRPr="007C0B38">
              <w:rPr>
                <w:rFonts w:cs="Arial"/>
                <w:snapToGrid/>
                <w:szCs w:val="16"/>
                <w:lang w:val="es-ES_tradnl"/>
              </w:rPr>
              <w:t>Cantidad / Periodo</w:t>
            </w:r>
          </w:p>
        </w:tc>
        <w:tc>
          <w:tcPr>
            <w:tcW w:w="563" w:type="dxa"/>
            <w:tcBorders>
              <w:top w:val="single" w:sz="6" w:space="0" w:color="000000"/>
              <w:left w:val="single" w:sz="6" w:space="0" w:color="000000"/>
              <w:bottom w:val="nil"/>
              <w:right w:val="nil"/>
            </w:tcBorders>
            <w:vAlign w:val="center"/>
          </w:tcPr>
          <w:p w14:paraId="7D6F4D90" w14:textId="77777777" w:rsidR="000F3E9B" w:rsidRPr="007C0B38" w:rsidRDefault="000F3E9B" w:rsidP="008E5F39">
            <w:pPr>
              <w:widowControl/>
              <w:tabs>
                <w:tab w:val="left" w:pos="4320"/>
                <w:tab w:val="left" w:pos="5040"/>
                <w:tab w:val="left" w:pos="5760"/>
                <w:tab w:val="left" w:pos="6480"/>
                <w:tab w:val="left" w:pos="7200"/>
                <w:tab w:val="left" w:pos="7920"/>
                <w:tab w:val="left" w:pos="8640"/>
              </w:tabs>
              <w:ind w:left="-57" w:right="-57"/>
              <w:jc w:val="center"/>
              <w:rPr>
                <w:rFonts w:cs="Arial"/>
                <w:snapToGrid/>
                <w:szCs w:val="16"/>
                <w:lang w:val="en-GB"/>
              </w:rPr>
            </w:pPr>
            <w:r>
              <w:rPr>
                <w:rFonts w:cs="Arial"/>
                <w:snapToGrid/>
                <w:szCs w:val="16"/>
                <w:lang w:val="en-GB"/>
              </w:rPr>
              <w:t>5</w:t>
            </w:r>
            <w:r w:rsidRPr="007C0B38">
              <w:rPr>
                <w:rFonts w:cs="Arial"/>
                <w:snapToGrid/>
                <w:szCs w:val="16"/>
                <w:lang w:val="en-GB"/>
              </w:rPr>
              <w:t>. (b)</w:t>
            </w:r>
          </w:p>
        </w:tc>
        <w:tc>
          <w:tcPr>
            <w:tcW w:w="3548" w:type="dxa"/>
            <w:gridSpan w:val="7"/>
            <w:tcBorders>
              <w:top w:val="single" w:sz="6" w:space="0" w:color="000000"/>
              <w:left w:val="nil"/>
              <w:bottom w:val="nil"/>
              <w:right w:val="single" w:sz="4" w:space="0" w:color="auto"/>
            </w:tcBorders>
            <w:vAlign w:val="center"/>
          </w:tcPr>
          <w:p w14:paraId="31FF7D08" w14:textId="77777777" w:rsidR="000F3E9B" w:rsidRPr="007C0B38" w:rsidRDefault="000F3E9B" w:rsidP="008E5F39">
            <w:pPr>
              <w:widowControl/>
              <w:tabs>
                <w:tab w:val="left" w:pos="4320"/>
                <w:tab w:val="left" w:pos="5040"/>
                <w:tab w:val="left" w:pos="5760"/>
                <w:tab w:val="left" w:pos="6480"/>
                <w:tab w:val="left" w:pos="7200"/>
                <w:tab w:val="left" w:pos="7920"/>
                <w:tab w:val="left" w:pos="8640"/>
              </w:tabs>
              <w:ind w:left="-57" w:right="-57"/>
              <w:jc w:val="both"/>
              <w:rPr>
                <w:rFonts w:cs="Arial"/>
                <w:snapToGrid/>
                <w:szCs w:val="16"/>
                <w:lang w:val="en-GB"/>
              </w:rPr>
            </w:pPr>
            <w:r w:rsidRPr="007C0B38">
              <w:rPr>
                <w:rFonts w:cs="Arial"/>
                <w:snapToGrid/>
                <w:szCs w:val="16"/>
                <w:lang w:val="en-GB"/>
              </w:rPr>
              <w:t>Serial No./ Batch No./ Lot No.</w:t>
            </w:r>
          </w:p>
          <w:p w14:paraId="316C6F27" w14:textId="77777777" w:rsidR="000F3E9B" w:rsidRPr="007C0B38" w:rsidRDefault="000F3E9B" w:rsidP="008E5F39">
            <w:pPr>
              <w:widowControl/>
              <w:tabs>
                <w:tab w:val="left" w:pos="4320"/>
                <w:tab w:val="left" w:pos="5040"/>
                <w:tab w:val="left" w:pos="5760"/>
                <w:tab w:val="left" w:pos="6480"/>
                <w:tab w:val="left" w:pos="7200"/>
                <w:tab w:val="left" w:pos="7920"/>
                <w:tab w:val="left" w:pos="8640"/>
              </w:tabs>
              <w:ind w:left="-57" w:right="-57"/>
              <w:jc w:val="both"/>
              <w:rPr>
                <w:rFonts w:cs="Arial"/>
                <w:snapToGrid/>
                <w:szCs w:val="16"/>
                <w:lang w:val="en-GB"/>
              </w:rPr>
            </w:pPr>
            <w:r w:rsidRPr="007C0B38">
              <w:rPr>
                <w:rFonts w:cs="Arial"/>
                <w:snapToGrid/>
                <w:szCs w:val="16"/>
                <w:lang w:val="es-ES_tradnl"/>
              </w:rPr>
              <w:t>Nº de serie/ lote</w:t>
            </w:r>
          </w:p>
        </w:tc>
      </w:tr>
      <w:tr w:rsidR="000F3E9B" w:rsidRPr="00220AB7" w14:paraId="3711FB56" w14:textId="77777777" w:rsidTr="008E5F39">
        <w:trPr>
          <w:gridAfter w:val="3"/>
          <w:wAfter w:w="58" w:type="dxa"/>
          <w:cantSplit/>
          <w:trHeight w:val="375"/>
          <w:jc w:val="center"/>
        </w:trPr>
        <w:tc>
          <w:tcPr>
            <w:tcW w:w="514" w:type="dxa"/>
            <w:gridSpan w:val="4"/>
            <w:tcBorders>
              <w:top w:val="nil"/>
              <w:left w:val="single" w:sz="4" w:space="0" w:color="auto"/>
              <w:bottom w:val="single" w:sz="6" w:space="0" w:color="000000"/>
              <w:right w:val="nil"/>
            </w:tcBorders>
            <w:vAlign w:val="center"/>
          </w:tcPr>
          <w:p w14:paraId="63379C75" w14:textId="77777777" w:rsidR="000F3E9B" w:rsidRPr="007C0B38" w:rsidRDefault="000F3E9B" w:rsidP="008E5F39">
            <w:pPr>
              <w:widowControl/>
              <w:ind w:left="-57" w:right="-57"/>
              <w:jc w:val="both"/>
              <w:rPr>
                <w:rFonts w:cs="Arial"/>
                <w:snapToGrid/>
                <w:szCs w:val="16"/>
                <w:lang w:val="en-GB"/>
              </w:rPr>
            </w:pPr>
          </w:p>
        </w:tc>
        <w:tc>
          <w:tcPr>
            <w:tcW w:w="2650" w:type="dxa"/>
            <w:gridSpan w:val="8"/>
            <w:tcBorders>
              <w:top w:val="nil"/>
              <w:left w:val="nil"/>
              <w:bottom w:val="single" w:sz="6" w:space="0" w:color="000000"/>
            </w:tcBorders>
            <w:vAlign w:val="center"/>
          </w:tcPr>
          <w:p w14:paraId="677A2E7C" w14:textId="7EBD3CC5" w:rsidR="000F3E9B" w:rsidRPr="007C0B38" w:rsidRDefault="00B34F15" w:rsidP="008E5F39">
            <w:pPr>
              <w:widowControl/>
              <w:ind w:left="-57" w:right="-57"/>
              <w:jc w:val="both"/>
              <w:rPr>
                <w:rFonts w:cs="Arial"/>
                <w:snapToGrid/>
                <w:szCs w:val="16"/>
                <w:lang w:val="fr-FR"/>
              </w:rPr>
            </w:pPr>
            <w:r>
              <w:rPr>
                <w:rFonts w:cs="Arial"/>
                <w:snapToGrid/>
                <w:szCs w:val="16"/>
                <w:lang w:val="fr-FR"/>
              </w:rPr>
              <w:fldChar w:fldCharType="begin">
                <w:ffData>
                  <w:name w:val="Parte1_4"/>
                  <w:enabled/>
                  <w:calcOnExit w:val="0"/>
                  <w:textInput/>
                </w:ffData>
              </w:fldChar>
            </w:r>
            <w:bookmarkStart w:id="4" w:name="Parte1_4"/>
            <w:r>
              <w:rPr>
                <w:rFonts w:cs="Arial"/>
                <w:snapToGrid/>
                <w:szCs w:val="16"/>
                <w:lang w:val="fr-FR"/>
              </w:rPr>
              <w:instrText xml:space="preserve"> FORMTEXT </w:instrText>
            </w:r>
            <w:r>
              <w:rPr>
                <w:rFonts w:cs="Arial"/>
                <w:snapToGrid/>
                <w:szCs w:val="16"/>
                <w:lang w:val="fr-FR"/>
              </w:rPr>
            </w:r>
            <w:r>
              <w:rPr>
                <w:rFonts w:cs="Arial"/>
                <w:snapToGrid/>
                <w:szCs w:val="16"/>
                <w:lang w:val="fr-FR"/>
              </w:rPr>
              <w:fldChar w:fldCharType="separate"/>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snapToGrid/>
                <w:szCs w:val="16"/>
                <w:lang w:val="fr-FR"/>
              </w:rPr>
              <w:fldChar w:fldCharType="end"/>
            </w:r>
            <w:bookmarkEnd w:id="4"/>
          </w:p>
        </w:tc>
        <w:tc>
          <w:tcPr>
            <w:tcW w:w="748" w:type="dxa"/>
            <w:gridSpan w:val="3"/>
            <w:tcBorders>
              <w:top w:val="nil"/>
              <w:bottom w:val="single" w:sz="6" w:space="0" w:color="000000"/>
              <w:right w:val="nil"/>
            </w:tcBorders>
            <w:vAlign w:val="center"/>
          </w:tcPr>
          <w:p w14:paraId="55564029" w14:textId="77777777" w:rsidR="000F3E9B" w:rsidRPr="007C0B38" w:rsidRDefault="000F3E9B" w:rsidP="008E5F39">
            <w:pPr>
              <w:widowControl/>
              <w:tabs>
                <w:tab w:val="left" w:pos="7200"/>
                <w:tab w:val="left" w:pos="7920"/>
                <w:tab w:val="left" w:pos="8640"/>
              </w:tabs>
              <w:ind w:left="-57" w:right="-57"/>
              <w:jc w:val="both"/>
              <w:rPr>
                <w:rFonts w:cs="Arial"/>
                <w:snapToGrid/>
                <w:szCs w:val="16"/>
                <w:lang w:val="fr-FR"/>
              </w:rPr>
            </w:pPr>
          </w:p>
        </w:tc>
        <w:tc>
          <w:tcPr>
            <w:tcW w:w="2276" w:type="dxa"/>
            <w:gridSpan w:val="11"/>
            <w:tcBorders>
              <w:top w:val="nil"/>
              <w:left w:val="nil"/>
              <w:bottom w:val="single" w:sz="6" w:space="0" w:color="000000"/>
              <w:right w:val="single" w:sz="6" w:space="0" w:color="000000"/>
            </w:tcBorders>
            <w:vAlign w:val="center"/>
          </w:tcPr>
          <w:p w14:paraId="68E83B0F" w14:textId="5142645D" w:rsidR="000F3E9B" w:rsidRPr="007C0B38" w:rsidRDefault="00B34F15" w:rsidP="008E5F39">
            <w:pPr>
              <w:widowControl/>
              <w:tabs>
                <w:tab w:val="left" w:pos="7200"/>
                <w:tab w:val="left" w:pos="7920"/>
                <w:tab w:val="left" w:pos="8640"/>
              </w:tabs>
              <w:ind w:left="-57" w:right="-57"/>
              <w:jc w:val="both"/>
              <w:rPr>
                <w:rFonts w:cs="Arial"/>
                <w:snapToGrid/>
                <w:szCs w:val="16"/>
                <w:lang w:val="fr-FR"/>
              </w:rPr>
            </w:pPr>
            <w:r>
              <w:rPr>
                <w:rFonts w:cs="Arial"/>
                <w:snapToGrid/>
                <w:szCs w:val="16"/>
                <w:lang w:val="fr-FR"/>
              </w:rPr>
              <w:fldChar w:fldCharType="begin">
                <w:ffData>
                  <w:name w:val="Parte1_5a"/>
                  <w:enabled/>
                  <w:calcOnExit w:val="0"/>
                  <w:textInput/>
                </w:ffData>
              </w:fldChar>
            </w:r>
            <w:bookmarkStart w:id="5" w:name="Parte1_5a"/>
            <w:r>
              <w:rPr>
                <w:rFonts w:cs="Arial"/>
                <w:snapToGrid/>
                <w:szCs w:val="16"/>
                <w:lang w:val="fr-FR"/>
              </w:rPr>
              <w:instrText xml:space="preserve"> FORMTEXT </w:instrText>
            </w:r>
            <w:r>
              <w:rPr>
                <w:rFonts w:cs="Arial"/>
                <w:snapToGrid/>
                <w:szCs w:val="16"/>
                <w:lang w:val="fr-FR"/>
              </w:rPr>
            </w:r>
            <w:r>
              <w:rPr>
                <w:rFonts w:cs="Arial"/>
                <w:snapToGrid/>
                <w:szCs w:val="16"/>
                <w:lang w:val="fr-FR"/>
              </w:rPr>
              <w:fldChar w:fldCharType="separate"/>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snapToGrid/>
                <w:szCs w:val="16"/>
                <w:lang w:val="fr-FR"/>
              </w:rPr>
              <w:fldChar w:fldCharType="end"/>
            </w:r>
            <w:bookmarkEnd w:id="5"/>
          </w:p>
        </w:tc>
        <w:tc>
          <w:tcPr>
            <w:tcW w:w="563" w:type="dxa"/>
            <w:tcBorders>
              <w:top w:val="nil"/>
              <w:left w:val="single" w:sz="6" w:space="0" w:color="000000"/>
              <w:bottom w:val="single" w:sz="6" w:space="0" w:color="000000"/>
              <w:right w:val="nil"/>
            </w:tcBorders>
            <w:vAlign w:val="center"/>
          </w:tcPr>
          <w:p w14:paraId="302EAA4F" w14:textId="77777777" w:rsidR="000F3E9B" w:rsidRPr="007C0B38" w:rsidRDefault="000F3E9B" w:rsidP="008E5F39">
            <w:pPr>
              <w:widowControl/>
              <w:tabs>
                <w:tab w:val="left" w:pos="3600"/>
                <w:tab w:val="left" w:pos="4320"/>
                <w:tab w:val="left" w:pos="5040"/>
                <w:tab w:val="left" w:pos="5760"/>
                <w:tab w:val="left" w:pos="6480"/>
                <w:tab w:val="left" w:pos="7200"/>
                <w:tab w:val="left" w:pos="7920"/>
                <w:tab w:val="left" w:pos="8640"/>
              </w:tabs>
              <w:ind w:left="-57" w:right="-57"/>
              <w:jc w:val="both"/>
              <w:rPr>
                <w:rFonts w:cs="Arial"/>
                <w:snapToGrid/>
                <w:szCs w:val="16"/>
                <w:lang w:val="fr-FR"/>
              </w:rPr>
            </w:pPr>
          </w:p>
        </w:tc>
        <w:tc>
          <w:tcPr>
            <w:tcW w:w="3548" w:type="dxa"/>
            <w:gridSpan w:val="7"/>
            <w:tcBorders>
              <w:top w:val="nil"/>
              <w:left w:val="nil"/>
              <w:bottom w:val="single" w:sz="6" w:space="0" w:color="000000"/>
              <w:right w:val="single" w:sz="4" w:space="0" w:color="auto"/>
            </w:tcBorders>
            <w:vAlign w:val="center"/>
          </w:tcPr>
          <w:p w14:paraId="094855D8" w14:textId="7D7188FA" w:rsidR="000F3E9B" w:rsidRPr="007C0B38" w:rsidRDefault="00B34F15" w:rsidP="008E5F39">
            <w:pPr>
              <w:widowControl/>
              <w:tabs>
                <w:tab w:val="left" w:pos="3600"/>
                <w:tab w:val="left" w:pos="4320"/>
                <w:tab w:val="left" w:pos="5040"/>
                <w:tab w:val="left" w:pos="5760"/>
                <w:tab w:val="left" w:pos="6480"/>
                <w:tab w:val="left" w:pos="7200"/>
                <w:tab w:val="left" w:pos="7920"/>
                <w:tab w:val="left" w:pos="8640"/>
              </w:tabs>
              <w:ind w:left="-57" w:right="-57"/>
              <w:jc w:val="both"/>
              <w:rPr>
                <w:rFonts w:cs="Arial"/>
                <w:snapToGrid/>
                <w:szCs w:val="16"/>
                <w:lang w:val="fr-FR"/>
              </w:rPr>
            </w:pPr>
            <w:r>
              <w:rPr>
                <w:rFonts w:cs="Arial"/>
                <w:snapToGrid/>
                <w:szCs w:val="16"/>
                <w:lang w:val="fr-FR"/>
              </w:rPr>
              <w:fldChar w:fldCharType="begin">
                <w:ffData>
                  <w:name w:val="Parte1_5b"/>
                  <w:enabled/>
                  <w:calcOnExit w:val="0"/>
                  <w:textInput/>
                </w:ffData>
              </w:fldChar>
            </w:r>
            <w:bookmarkStart w:id="6" w:name="Parte1_5b"/>
            <w:r>
              <w:rPr>
                <w:rFonts w:cs="Arial"/>
                <w:snapToGrid/>
                <w:szCs w:val="16"/>
                <w:lang w:val="fr-FR"/>
              </w:rPr>
              <w:instrText xml:space="preserve"> FORMTEXT </w:instrText>
            </w:r>
            <w:r>
              <w:rPr>
                <w:rFonts w:cs="Arial"/>
                <w:snapToGrid/>
                <w:szCs w:val="16"/>
                <w:lang w:val="fr-FR"/>
              </w:rPr>
            </w:r>
            <w:r>
              <w:rPr>
                <w:rFonts w:cs="Arial"/>
                <w:snapToGrid/>
                <w:szCs w:val="16"/>
                <w:lang w:val="fr-FR"/>
              </w:rPr>
              <w:fldChar w:fldCharType="separate"/>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noProof/>
                <w:snapToGrid/>
                <w:szCs w:val="16"/>
                <w:lang w:val="fr-FR"/>
              </w:rPr>
              <w:t> </w:t>
            </w:r>
            <w:r>
              <w:rPr>
                <w:rFonts w:cs="Arial"/>
                <w:snapToGrid/>
                <w:szCs w:val="16"/>
                <w:lang w:val="fr-FR"/>
              </w:rPr>
              <w:fldChar w:fldCharType="end"/>
            </w:r>
            <w:bookmarkEnd w:id="6"/>
          </w:p>
        </w:tc>
      </w:tr>
      <w:tr w:rsidR="000F3E9B" w:rsidRPr="005717D5" w14:paraId="3C593D99" w14:textId="77777777" w:rsidTr="008E5F39">
        <w:trPr>
          <w:gridAfter w:val="3"/>
          <w:wAfter w:w="58" w:type="dxa"/>
          <w:cantSplit/>
          <w:trHeight w:val="375"/>
          <w:jc w:val="center"/>
        </w:trPr>
        <w:tc>
          <w:tcPr>
            <w:tcW w:w="514" w:type="dxa"/>
            <w:gridSpan w:val="4"/>
            <w:tcBorders>
              <w:top w:val="single" w:sz="6" w:space="0" w:color="000000"/>
              <w:left w:val="single" w:sz="4" w:space="0" w:color="auto"/>
              <w:bottom w:val="nil"/>
              <w:right w:val="nil"/>
            </w:tcBorders>
            <w:vAlign w:val="center"/>
          </w:tcPr>
          <w:p w14:paraId="47E3F11A" w14:textId="77777777" w:rsidR="000F3E9B" w:rsidRPr="007C0B38" w:rsidRDefault="000F3E9B" w:rsidP="008E5F39">
            <w:pPr>
              <w:widowControl/>
              <w:ind w:left="-57" w:right="-57"/>
              <w:jc w:val="center"/>
              <w:rPr>
                <w:rFonts w:cs="Arial"/>
                <w:snapToGrid/>
                <w:szCs w:val="16"/>
                <w:lang w:val="en-GB"/>
              </w:rPr>
            </w:pPr>
            <w:r>
              <w:rPr>
                <w:rFonts w:cs="Arial"/>
                <w:snapToGrid/>
                <w:szCs w:val="16"/>
                <w:lang w:val="en-GB"/>
              </w:rPr>
              <w:t>6</w:t>
            </w:r>
            <w:r w:rsidRPr="007C0B38">
              <w:rPr>
                <w:rFonts w:cs="Arial"/>
                <w:snapToGrid/>
                <w:szCs w:val="16"/>
                <w:lang w:val="en-GB"/>
              </w:rPr>
              <w:t>.</w:t>
            </w:r>
          </w:p>
        </w:tc>
        <w:tc>
          <w:tcPr>
            <w:tcW w:w="9785" w:type="dxa"/>
            <w:gridSpan w:val="30"/>
            <w:tcBorders>
              <w:top w:val="single" w:sz="6" w:space="0" w:color="000000"/>
              <w:left w:val="nil"/>
              <w:bottom w:val="nil"/>
              <w:right w:val="single" w:sz="4" w:space="0" w:color="auto"/>
            </w:tcBorders>
            <w:vAlign w:val="center"/>
          </w:tcPr>
          <w:p w14:paraId="0EA54AA4" w14:textId="77777777" w:rsidR="000F3E9B" w:rsidRPr="007C0B38" w:rsidRDefault="000F3E9B" w:rsidP="008E5F39">
            <w:pPr>
              <w:widowControl/>
              <w:ind w:left="-57" w:right="-57"/>
              <w:rPr>
                <w:rFonts w:cs="Arial"/>
                <w:snapToGrid/>
                <w:szCs w:val="16"/>
                <w:lang w:val="en-GB"/>
              </w:rPr>
            </w:pPr>
            <w:r w:rsidRPr="007C0B38">
              <w:rPr>
                <w:rFonts w:cs="Arial"/>
                <w:snapToGrid/>
                <w:szCs w:val="16"/>
                <w:lang w:val="en-GB"/>
              </w:rPr>
              <w:t xml:space="preserve">Description and Impact of Nonconformity (Corrective and/ or preventive </w:t>
            </w:r>
            <w:proofErr w:type="gramStart"/>
            <w:r w:rsidRPr="007C0B38">
              <w:rPr>
                <w:rFonts w:cs="Arial"/>
                <w:snapToGrid/>
                <w:szCs w:val="16"/>
                <w:lang w:val="en-GB"/>
              </w:rPr>
              <w:t xml:space="preserve">actions)   </w:t>
            </w:r>
            <w:proofErr w:type="gramEnd"/>
            <w:r w:rsidRPr="007C0B38">
              <w:rPr>
                <w:rFonts w:cs="Arial"/>
                <w:snapToGrid/>
                <w:szCs w:val="16"/>
                <w:lang w:val="en-GB"/>
              </w:rPr>
              <w:t xml:space="preserve">  </w:t>
            </w:r>
            <w:r>
              <w:rPr>
                <w:rFonts w:cs="Arial"/>
                <w:snapToGrid/>
                <w:szCs w:val="16"/>
                <w:lang w:val="en-GB"/>
              </w:rPr>
              <w:t>(Continue in Block # 20</w:t>
            </w:r>
            <w:r w:rsidRPr="007C0B38">
              <w:rPr>
                <w:rFonts w:cs="Arial"/>
                <w:snapToGrid/>
                <w:szCs w:val="16"/>
                <w:lang w:val="en-GB"/>
              </w:rPr>
              <w:t>)</w:t>
            </w:r>
          </w:p>
          <w:p w14:paraId="762D2109" w14:textId="77777777" w:rsidR="000F3E9B" w:rsidRPr="007C0B38" w:rsidRDefault="000F3E9B" w:rsidP="008E5F39">
            <w:pPr>
              <w:widowControl/>
              <w:ind w:left="-57" w:right="-57"/>
              <w:rPr>
                <w:rFonts w:cs="Arial"/>
                <w:snapToGrid/>
                <w:szCs w:val="16"/>
                <w:lang w:val="es-ES_tradnl"/>
              </w:rPr>
            </w:pPr>
            <w:r w:rsidRPr="007C0B38">
              <w:rPr>
                <w:rFonts w:cs="Arial"/>
                <w:snapToGrid/>
                <w:szCs w:val="16"/>
                <w:lang w:val="es-ES_tradnl"/>
              </w:rPr>
              <w:t>Descripción y efecto de la No conformidad (acciones correctivas) (Continuar en 2</w:t>
            </w:r>
            <w:r>
              <w:rPr>
                <w:rFonts w:cs="Arial"/>
                <w:snapToGrid/>
                <w:szCs w:val="16"/>
                <w:lang w:val="es-ES_tradnl"/>
              </w:rPr>
              <w:t>0</w:t>
            </w:r>
            <w:r w:rsidRPr="007C0B38">
              <w:rPr>
                <w:rFonts w:cs="Arial"/>
                <w:snapToGrid/>
                <w:szCs w:val="16"/>
                <w:lang w:val="es-ES_tradnl"/>
              </w:rPr>
              <w:t>)</w:t>
            </w:r>
          </w:p>
        </w:tc>
      </w:tr>
      <w:tr w:rsidR="000F3E9B" w:rsidRPr="00220AB7" w14:paraId="6883DA89" w14:textId="77777777" w:rsidTr="008E5F39">
        <w:trPr>
          <w:gridAfter w:val="3"/>
          <w:wAfter w:w="58" w:type="dxa"/>
          <w:cantSplit/>
          <w:trHeight w:val="474"/>
          <w:jc w:val="center"/>
        </w:trPr>
        <w:tc>
          <w:tcPr>
            <w:tcW w:w="514" w:type="dxa"/>
            <w:gridSpan w:val="4"/>
            <w:tcBorders>
              <w:top w:val="nil"/>
              <w:left w:val="single" w:sz="4" w:space="0" w:color="auto"/>
              <w:bottom w:val="single" w:sz="6" w:space="0" w:color="000000"/>
              <w:right w:val="nil"/>
            </w:tcBorders>
          </w:tcPr>
          <w:p w14:paraId="469CDCA4" w14:textId="77777777" w:rsidR="000F3E9B" w:rsidRPr="007C0B38" w:rsidRDefault="000F3E9B" w:rsidP="008E5F39">
            <w:pPr>
              <w:widowControl/>
              <w:ind w:left="-57" w:right="-57"/>
              <w:rPr>
                <w:rFonts w:cs="Arial"/>
                <w:snapToGrid/>
                <w:szCs w:val="16"/>
                <w:lang w:val="es-ES_tradnl"/>
              </w:rPr>
            </w:pPr>
          </w:p>
        </w:tc>
        <w:tc>
          <w:tcPr>
            <w:tcW w:w="9785" w:type="dxa"/>
            <w:gridSpan w:val="30"/>
            <w:tcBorders>
              <w:top w:val="nil"/>
              <w:left w:val="nil"/>
              <w:bottom w:val="single" w:sz="6" w:space="0" w:color="000000"/>
              <w:right w:val="single" w:sz="4" w:space="0" w:color="auto"/>
            </w:tcBorders>
          </w:tcPr>
          <w:p w14:paraId="0AC9530D" w14:textId="21318F71" w:rsidR="000F3E9B" w:rsidRPr="007C0B38" w:rsidRDefault="00B34F15" w:rsidP="008E5F39">
            <w:pPr>
              <w:widowControl/>
              <w:ind w:left="-57" w:right="-57"/>
              <w:rPr>
                <w:rFonts w:cs="Arial"/>
                <w:snapToGrid/>
                <w:szCs w:val="16"/>
                <w:lang w:val="es-ES_tradnl"/>
              </w:rPr>
            </w:pPr>
            <w:r>
              <w:rPr>
                <w:rFonts w:cs="Arial"/>
                <w:snapToGrid/>
                <w:szCs w:val="16"/>
                <w:lang w:val="es-ES_tradnl"/>
              </w:rPr>
              <w:fldChar w:fldCharType="begin">
                <w:ffData>
                  <w:name w:val="Parte1_6"/>
                  <w:enabled/>
                  <w:calcOnExit w:val="0"/>
                  <w:textInput/>
                </w:ffData>
              </w:fldChar>
            </w:r>
            <w:bookmarkStart w:id="7" w:name="Parte1_6"/>
            <w:r>
              <w:rPr>
                <w:rFonts w:cs="Arial"/>
                <w:snapToGrid/>
                <w:szCs w:val="16"/>
                <w:lang w:val="es-ES_tradnl"/>
              </w:rPr>
              <w:instrText xml:space="preserve"> FORMTEXT </w:instrText>
            </w:r>
            <w:r>
              <w:rPr>
                <w:rFonts w:cs="Arial"/>
                <w:snapToGrid/>
                <w:szCs w:val="16"/>
                <w:lang w:val="es-ES_tradnl"/>
              </w:rPr>
            </w:r>
            <w:r>
              <w:rPr>
                <w:rFonts w:cs="Arial"/>
                <w:snapToGrid/>
                <w:szCs w:val="16"/>
                <w:lang w:val="es-ES_tradnl"/>
              </w:rPr>
              <w:fldChar w:fldCharType="separate"/>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snapToGrid/>
                <w:szCs w:val="16"/>
                <w:lang w:val="es-ES_tradnl"/>
              </w:rPr>
              <w:fldChar w:fldCharType="end"/>
            </w:r>
            <w:bookmarkEnd w:id="7"/>
          </w:p>
        </w:tc>
      </w:tr>
      <w:tr w:rsidR="000F3E9B" w:rsidRPr="005717D5" w14:paraId="599F4128" w14:textId="77777777" w:rsidTr="008E5F39">
        <w:trPr>
          <w:gridBefore w:val="3"/>
          <w:wBefore w:w="54" w:type="dxa"/>
          <w:cantSplit/>
          <w:jc w:val="center"/>
        </w:trPr>
        <w:tc>
          <w:tcPr>
            <w:tcW w:w="519" w:type="dxa"/>
            <w:gridSpan w:val="4"/>
            <w:tcBorders>
              <w:top w:val="single" w:sz="6" w:space="0" w:color="000000"/>
              <w:left w:val="single" w:sz="4" w:space="0" w:color="auto"/>
              <w:bottom w:val="nil"/>
              <w:right w:val="nil"/>
            </w:tcBorders>
            <w:vAlign w:val="center"/>
          </w:tcPr>
          <w:p w14:paraId="2563982E" w14:textId="77777777" w:rsidR="000F3E9B" w:rsidRPr="007C0B38" w:rsidRDefault="000F3E9B" w:rsidP="008E5F39">
            <w:pPr>
              <w:widowControl/>
              <w:ind w:right="-57"/>
              <w:jc w:val="center"/>
              <w:rPr>
                <w:rFonts w:cs="Arial"/>
                <w:snapToGrid/>
                <w:szCs w:val="16"/>
                <w:lang w:val="en-GB"/>
              </w:rPr>
            </w:pPr>
            <w:r>
              <w:rPr>
                <w:rFonts w:cs="Arial"/>
                <w:snapToGrid/>
                <w:szCs w:val="16"/>
                <w:lang w:val="en-GB"/>
              </w:rPr>
              <w:t>7</w:t>
            </w:r>
            <w:r w:rsidRPr="007C0B38">
              <w:rPr>
                <w:rFonts w:cs="Arial"/>
                <w:snapToGrid/>
                <w:szCs w:val="16"/>
                <w:lang w:val="en-GB"/>
              </w:rPr>
              <w:t>.</w:t>
            </w:r>
          </w:p>
        </w:tc>
        <w:tc>
          <w:tcPr>
            <w:tcW w:w="2971" w:type="dxa"/>
            <w:gridSpan w:val="7"/>
            <w:tcBorders>
              <w:top w:val="single" w:sz="6" w:space="0" w:color="000000"/>
              <w:left w:val="nil"/>
              <w:bottom w:val="nil"/>
            </w:tcBorders>
            <w:vAlign w:val="center"/>
          </w:tcPr>
          <w:p w14:paraId="78D1F174" w14:textId="77777777" w:rsidR="000F3E9B" w:rsidRPr="007C0B38" w:rsidRDefault="000F3E9B" w:rsidP="008E5F39">
            <w:pPr>
              <w:widowControl/>
              <w:ind w:left="72" w:right="-57"/>
              <w:rPr>
                <w:rFonts w:cs="Arial"/>
                <w:snapToGrid/>
                <w:szCs w:val="16"/>
                <w:lang w:val="en-GB"/>
              </w:rPr>
            </w:pPr>
            <w:r w:rsidRPr="007C0B38">
              <w:rPr>
                <w:rFonts w:cs="Arial"/>
                <w:snapToGrid/>
                <w:szCs w:val="16"/>
                <w:lang w:val="en-GB"/>
              </w:rPr>
              <w:t>Reference previous Deviation Permits and/ or Concessions</w:t>
            </w:r>
          </w:p>
          <w:p w14:paraId="2928D9B1" w14:textId="77777777" w:rsidR="000F3E9B" w:rsidRPr="007C0B38" w:rsidRDefault="000F3E9B" w:rsidP="008E5F39">
            <w:pPr>
              <w:widowControl/>
              <w:ind w:left="72" w:right="-57"/>
              <w:rPr>
                <w:rFonts w:cs="Arial"/>
                <w:snapToGrid/>
                <w:szCs w:val="16"/>
                <w:lang w:val="es-ES_tradnl"/>
              </w:rPr>
            </w:pPr>
            <w:r w:rsidRPr="007C0B38">
              <w:rPr>
                <w:rFonts w:cs="Arial"/>
                <w:snapToGrid/>
                <w:szCs w:val="16"/>
                <w:lang w:val="es-ES_tradnl"/>
              </w:rPr>
              <w:t>Referencia de desviaciones o concesiones previas</w:t>
            </w:r>
          </w:p>
        </w:tc>
        <w:tc>
          <w:tcPr>
            <w:tcW w:w="424" w:type="dxa"/>
            <w:gridSpan w:val="2"/>
            <w:tcBorders>
              <w:top w:val="single" w:sz="6" w:space="0" w:color="000000"/>
              <w:bottom w:val="nil"/>
              <w:right w:val="nil"/>
            </w:tcBorders>
            <w:vAlign w:val="center"/>
          </w:tcPr>
          <w:p w14:paraId="1F341A2B" w14:textId="77777777" w:rsidR="000F3E9B" w:rsidRPr="007C0B38" w:rsidRDefault="000F3E9B" w:rsidP="008E5F39">
            <w:pPr>
              <w:widowControl/>
              <w:ind w:left="-57" w:right="-57"/>
              <w:jc w:val="center"/>
              <w:rPr>
                <w:rFonts w:cs="Arial"/>
                <w:snapToGrid/>
                <w:szCs w:val="16"/>
                <w:lang w:val="en-GB"/>
              </w:rPr>
            </w:pPr>
            <w:r>
              <w:rPr>
                <w:rFonts w:cs="Arial"/>
                <w:snapToGrid/>
                <w:szCs w:val="16"/>
                <w:lang w:val="en-GB"/>
              </w:rPr>
              <w:t>8</w:t>
            </w:r>
            <w:r w:rsidRPr="007C0B38">
              <w:rPr>
                <w:rFonts w:cs="Arial"/>
                <w:snapToGrid/>
                <w:szCs w:val="16"/>
                <w:lang w:val="en-GB"/>
              </w:rPr>
              <w:t>.</w:t>
            </w:r>
          </w:p>
        </w:tc>
        <w:tc>
          <w:tcPr>
            <w:tcW w:w="2842" w:type="dxa"/>
            <w:gridSpan w:val="12"/>
            <w:tcBorders>
              <w:top w:val="single" w:sz="6" w:space="0" w:color="000000"/>
              <w:left w:val="nil"/>
              <w:bottom w:val="nil"/>
            </w:tcBorders>
            <w:vAlign w:val="center"/>
          </w:tcPr>
          <w:p w14:paraId="2CDCA64F" w14:textId="77777777" w:rsidR="000F3E9B" w:rsidRPr="007C0B38" w:rsidRDefault="000F3E9B" w:rsidP="008E5F39">
            <w:pPr>
              <w:widowControl/>
              <w:ind w:left="-57" w:right="-57"/>
              <w:rPr>
                <w:rFonts w:cs="Arial"/>
                <w:snapToGrid/>
                <w:szCs w:val="16"/>
                <w:lang w:val="es-ES_tradnl"/>
              </w:rPr>
            </w:pPr>
            <w:r w:rsidRPr="007C0B38">
              <w:rPr>
                <w:rFonts w:cs="Arial"/>
                <w:snapToGrid/>
                <w:szCs w:val="16"/>
                <w:lang w:val="es-ES_tradnl"/>
              </w:rPr>
              <w:t xml:space="preserve">Cause of Nonconformity </w:t>
            </w:r>
          </w:p>
          <w:p w14:paraId="27E4F181" w14:textId="77777777" w:rsidR="000F3E9B" w:rsidRPr="007C0B38" w:rsidRDefault="000F3E9B" w:rsidP="008E5F39">
            <w:pPr>
              <w:widowControl/>
              <w:ind w:left="-57" w:right="-57"/>
              <w:rPr>
                <w:rFonts w:cs="Arial"/>
                <w:snapToGrid/>
                <w:szCs w:val="16"/>
                <w:lang w:val="es-ES_tradnl"/>
              </w:rPr>
            </w:pPr>
            <w:r w:rsidRPr="007C0B38">
              <w:rPr>
                <w:rFonts w:cs="Arial"/>
                <w:snapToGrid/>
                <w:szCs w:val="16"/>
                <w:lang w:val="es-ES_tradnl"/>
              </w:rPr>
              <w:t>Causa de la No conformidad</w:t>
            </w:r>
          </w:p>
        </w:tc>
        <w:tc>
          <w:tcPr>
            <w:tcW w:w="985" w:type="dxa"/>
            <w:gridSpan w:val="4"/>
            <w:tcBorders>
              <w:top w:val="single" w:sz="6" w:space="0" w:color="000000"/>
              <w:bottom w:val="nil"/>
              <w:right w:val="nil"/>
            </w:tcBorders>
            <w:vAlign w:val="center"/>
          </w:tcPr>
          <w:p w14:paraId="15119C4F" w14:textId="77777777" w:rsidR="000F3E9B" w:rsidRPr="007C0B38" w:rsidRDefault="000F3E9B" w:rsidP="008E5F39">
            <w:pPr>
              <w:widowControl/>
              <w:ind w:left="-57" w:right="-57"/>
              <w:jc w:val="center"/>
              <w:rPr>
                <w:rFonts w:cs="Arial"/>
                <w:snapToGrid/>
                <w:szCs w:val="16"/>
                <w:lang w:val="en-GB"/>
              </w:rPr>
            </w:pPr>
            <w:r>
              <w:rPr>
                <w:rFonts w:cs="Arial"/>
                <w:snapToGrid/>
                <w:szCs w:val="16"/>
                <w:lang w:val="en-GB"/>
              </w:rPr>
              <w:t>9</w:t>
            </w:r>
            <w:r w:rsidRPr="007C0B38">
              <w:rPr>
                <w:rFonts w:cs="Arial"/>
                <w:snapToGrid/>
                <w:szCs w:val="16"/>
                <w:lang w:val="en-GB"/>
              </w:rPr>
              <w:t>.</w:t>
            </w:r>
          </w:p>
        </w:tc>
        <w:tc>
          <w:tcPr>
            <w:tcW w:w="2562" w:type="dxa"/>
            <w:gridSpan w:val="5"/>
            <w:tcBorders>
              <w:top w:val="single" w:sz="6" w:space="0" w:color="000000"/>
              <w:left w:val="nil"/>
              <w:bottom w:val="nil"/>
              <w:right w:val="single" w:sz="4" w:space="0" w:color="auto"/>
            </w:tcBorders>
            <w:vAlign w:val="center"/>
          </w:tcPr>
          <w:p w14:paraId="5FA65040" w14:textId="77777777" w:rsidR="000F3E9B" w:rsidRPr="007C0B38" w:rsidRDefault="000F3E9B" w:rsidP="008E5F39">
            <w:pPr>
              <w:widowControl/>
              <w:ind w:left="-57" w:right="-57"/>
              <w:rPr>
                <w:rFonts w:cs="Arial"/>
                <w:snapToGrid/>
                <w:szCs w:val="16"/>
                <w:lang w:val="es-ES_tradnl"/>
              </w:rPr>
            </w:pPr>
            <w:r w:rsidRPr="007C0B38">
              <w:rPr>
                <w:rFonts w:cs="Arial"/>
                <w:snapToGrid/>
                <w:szCs w:val="16"/>
                <w:lang w:val="es-ES_tradnl"/>
              </w:rPr>
              <w:t>Cost to Acquirer will be</w:t>
            </w:r>
          </w:p>
          <w:p w14:paraId="0A618105" w14:textId="77777777" w:rsidR="000F3E9B" w:rsidRPr="007C0B38" w:rsidRDefault="000F3E9B" w:rsidP="008E5F39">
            <w:pPr>
              <w:widowControl/>
              <w:ind w:left="-57" w:right="-57"/>
              <w:rPr>
                <w:rFonts w:cs="Arial"/>
                <w:snapToGrid/>
                <w:szCs w:val="16"/>
                <w:lang w:val="es-ES_tradnl"/>
              </w:rPr>
            </w:pPr>
            <w:r w:rsidRPr="007C0B38">
              <w:rPr>
                <w:rFonts w:cs="Arial"/>
                <w:snapToGrid/>
                <w:szCs w:val="16"/>
                <w:lang w:val="es-ES_tradnl"/>
              </w:rPr>
              <w:t>El coste para el comprador se verá:</w:t>
            </w:r>
          </w:p>
        </w:tc>
      </w:tr>
      <w:tr w:rsidR="000F3E9B" w:rsidRPr="00220AB7" w14:paraId="4BEA7617" w14:textId="77777777" w:rsidTr="008E5F39">
        <w:trPr>
          <w:gridBefore w:val="3"/>
          <w:wBefore w:w="54" w:type="dxa"/>
          <w:cantSplit/>
          <w:trHeight w:val="100"/>
          <w:jc w:val="center"/>
        </w:trPr>
        <w:tc>
          <w:tcPr>
            <w:tcW w:w="519" w:type="dxa"/>
            <w:gridSpan w:val="4"/>
            <w:tcBorders>
              <w:top w:val="nil"/>
              <w:left w:val="single" w:sz="4" w:space="0" w:color="auto"/>
              <w:bottom w:val="nil"/>
              <w:right w:val="nil"/>
            </w:tcBorders>
          </w:tcPr>
          <w:p w14:paraId="4D93790B" w14:textId="77777777" w:rsidR="000F3E9B" w:rsidRPr="007C0B38" w:rsidRDefault="000F3E9B" w:rsidP="008E5F39">
            <w:pPr>
              <w:widowControl/>
              <w:ind w:right="-57"/>
              <w:jc w:val="center"/>
              <w:rPr>
                <w:rFonts w:cs="Arial"/>
                <w:snapToGrid/>
                <w:szCs w:val="16"/>
                <w:lang w:val="es-ES_tradnl"/>
              </w:rPr>
            </w:pPr>
          </w:p>
        </w:tc>
        <w:tc>
          <w:tcPr>
            <w:tcW w:w="2971" w:type="dxa"/>
            <w:gridSpan w:val="7"/>
            <w:vMerge w:val="restart"/>
            <w:tcBorders>
              <w:top w:val="nil"/>
              <w:left w:val="nil"/>
              <w:bottom w:val="single" w:sz="6" w:space="0" w:color="000000"/>
            </w:tcBorders>
          </w:tcPr>
          <w:p w14:paraId="2D9768D9" w14:textId="5B126B24" w:rsidR="000F3E9B" w:rsidRPr="007C0B38" w:rsidRDefault="00B34F15" w:rsidP="008E5F39">
            <w:pPr>
              <w:widowControl/>
              <w:ind w:left="709" w:right="-57" w:hanging="709"/>
              <w:jc w:val="both"/>
              <w:rPr>
                <w:rFonts w:cs="Arial"/>
                <w:snapToGrid/>
                <w:szCs w:val="16"/>
                <w:lang w:val="es-ES_tradnl"/>
              </w:rPr>
            </w:pPr>
            <w:r>
              <w:rPr>
                <w:rFonts w:cs="Arial"/>
                <w:snapToGrid/>
                <w:szCs w:val="16"/>
                <w:lang w:val="es-ES_tradnl"/>
              </w:rPr>
              <w:fldChar w:fldCharType="begin">
                <w:ffData>
                  <w:name w:val="Parte1_7"/>
                  <w:enabled/>
                  <w:calcOnExit w:val="0"/>
                  <w:textInput/>
                </w:ffData>
              </w:fldChar>
            </w:r>
            <w:bookmarkStart w:id="8" w:name="Parte1_7"/>
            <w:r>
              <w:rPr>
                <w:rFonts w:cs="Arial"/>
                <w:snapToGrid/>
                <w:szCs w:val="16"/>
                <w:lang w:val="es-ES_tradnl"/>
              </w:rPr>
              <w:instrText xml:space="preserve"> FORMTEXT </w:instrText>
            </w:r>
            <w:r>
              <w:rPr>
                <w:rFonts w:cs="Arial"/>
                <w:snapToGrid/>
                <w:szCs w:val="16"/>
                <w:lang w:val="es-ES_tradnl"/>
              </w:rPr>
            </w:r>
            <w:r>
              <w:rPr>
                <w:rFonts w:cs="Arial"/>
                <w:snapToGrid/>
                <w:szCs w:val="16"/>
                <w:lang w:val="es-ES_tradnl"/>
              </w:rPr>
              <w:fldChar w:fldCharType="separate"/>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snapToGrid/>
                <w:szCs w:val="16"/>
                <w:lang w:val="es-ES_tradnl"/>
              </w:rPr>
              <w:fldChar w:fldCharType="end"/>
            </w:r>
            <w:bookmarkEnd w:id="8"/>
          </w:p>
        </w:tc>
        <w:tc>
          <w:tcPr>
            <w:tcW w:w="424" w:type="dxa"/>
            <w:gridSpan w:val="2"/>
            <w:vMerge w:val="restart"/>
            <w:tcBorders>
              <w:top w:val="nil"/>
              <w:bottom w:val="single" w:sz="6" w:space="0" w:color="000000"/>
              <w:right w:val="nil"/>
            </w:tcBorders>
          </w:tcPr>
          <w:p w14:paraId="249E1C1C" w14:textId="77777777" w:rsidR="000F3E9B" w:rsidRPr="007C0B38" w:rsidRDefault="000F3E9B" w:rsidP="008E5F39">
            <w:pPr>
              <w:widowControl/>
              <w:ind w:left="-57" w:right="-57"/>
              <w:jc w:val="both"/>
              <w:rPr>
                <w:rFonts w:cs="Arial"/>
                <w:snapToGrid/>
                <w:szCs w:val="16"/>
                <w:lang w:val="en-GB"/>
              </w:rPr>
            </w:pPr>
          </w:p>
        </w:tc>
        <w:tc>
          <w:tcPr>
            <w:tcW w:w="2842" w:type="dxa"/>
            <w:gridSpan w:val="12"/>
            <w:vMerge w:val="restart"/>
            <w:tcBorders>
              <w:top w:val="nil"/>
              <w:left w:val="nil"/>
              <w:bottom w:val="single" w:sz="6" w:space="0" w:color="000000"/>
            </w:tcBorders>
          </w:tcPr>
          <w:p w14:paraId="60A91864" w14:textId="772050BB" w:rsidR="000F3E9B" w:rsidRPr="007C0B38" w:rsidRDefault="00B34F15" w:rsidP="008E5F39">
            <w:pPr>
              <w:widowControl/>
              <w:ind w:left="-57" w:right="-57"/>
              <w:jc w:val="both"/>
              <w:rPr>
                <w:rFonts w:cs="Arial"/>
                <w:snapToGrid/>
                <w:szCs w:val="16"/>
                <w:lang w:val="en-GB"/>
              </w:rPr>
            </w:pPr>
            <w:r>
              <w:rPr>
                <w:rFonts w:cs="Arial"/>
                <w:snapToGrid/>
                <w:szCs w:val="16"/>
                <w:lang w:val="en-GB"/>
              </w:rPr>
              <w:fldChar w:fldCharType="begin">
                <w:ffData>
                  <w:name w:val="Parte1_8"/>
                  <w:enabled/>
                  <w:calcOnExit w:val="0"/>
                  <w:textInput/>
                </w:ffData>
              </w:fldChar>
            </w:r>
            <w:bookmarkStart w:id="9" w:name="Parte1_8"/>
            <w:r>
              <w:rPr>
                <w:rFonts w:cs="Arial"/>
                <w:snapToGrid/>
                <w:szCs w:val="16"/>
                <w:lang w:val="en-GB"/>
              </w:rPr>
              <w:instrText xml:space="preserve"> FORMTEXT </w:instrText>
            </w:r>
            <w:r>
              <w:rPr>
                <w:rFonts w:cs="Arial"/>
                <w:snapToGrid/>
                <w:szCs w:val="16"/>
                <w:lang w:val="en-GB"/>
              </w:rPr>
            </w:r>
            <w:r>
              <w:rPr>
                <w:rFonts w:cs="Arial"/>
                <w:snapToGrid/>
                <w:szCs w:val="16"/>
                <w:lang w:val="en-GB"/>
              </w:rPr>
              <w:fldChar w:fldCharType="separate"/>
            </w:r>
            <w:r>
              <w:rPr>
                <w:rFonts w:cs="Arial"/>
                <w:noProof/>
                <w:snapToGrid/>
                <w:szCs w:val="16"/>
                <w:lang w:val="en-GB"/>
              </w:rPr>
              <w:t> </w:t>
            </w:r>
            <w:r>
              <w:rPr>
                <w:rFonts w:cs="Arial"/>
                <w:noProof/>
                <w:snapToGrid/>
                <w:szCs w:val="16"/>
                <w:lang w:val="en-GB"/>
              </w:rPr>
              <w:t> </w:t>
            </w:r>
            <w:r>
              <w:rPr>
                <w:rFonts w:cs="Arial"/>
                <w:noProof/>
                <w:snapToGrid/>
                <w:szCs w:val="16"/>
                <w:lang w:val="en-GB"/>
              </w:rPr>
              <w:t> </w:t>
            </w:r>
            <w:r>
              <w:rPr>
                <w:rFonts w:cs="Arial"/>
                <w:noProof/>
                <w:snapToGrid/>
                <w:szCs w:val="16"/>
                <w:lang w:val="en-GB"/>
              </w:rPr>
              <w:t> </w:t>
            </w:r>
            <w:r>
              <w:rPr>
                <w:rFonts w:cs="Arial"/>
                <w:noProof/>
                <w:snapToGrid/>
                <w:szCs w:val="16"/>
                <w:lang w:val="en-GB"/>
              </w:rPr>
              <w:t> </w:t>
            </w:r>
            <w:r>
              <w:rPr>
                <w:rFonts w:cs="Arial"/>
                <w:snapToGrid/>
                <w:szCs w:val="16"/>
                <w:lang w:val="en-GB"/>
              </w:rPr>
              <w:fldChar w:fldCharType="end"/>
            </w:r>
            <w:bookmarkEnd w:id="9"/>
          </w:p>
        </w:tc>
        <w:tc>
          <w:tcPr>
            <w:tcW w:w="2968" w:type="dxa"/>
            <w:gridSpan w:val="5"/>
            <w:tcBorders>
              <w:top w:val="nil"/>
              <w:bottom w:val="nil"/>
              <w:right w:val="nil"/>
            </w:tcBorders>
            <w:vAlign w:val="center"/>
          </w:tcPr>
          <w:p w14:paraId="52199356" w14:textId="77777777" w:rsidR="000F3E9B" w:rsidRPr="007C0B38" w:rsidRDefault="000F3E9B" w:rsidP="008E5F39">
            <w:pPr>
              <w:widowControl/>
              <w:ind w:left="497" w:right="-57"/>
              <w:jc w:val="both"/>
              <w:rPr>
                <w:rFonts w:cs="Arial"/>
                <w:snapToGrid/>
                <w:szCs w:val="16"/>
                <w:lang w:val="en-GB"/>
              </w:rPr>
            </w:pPr>
            <w:r w:rsidRPr="007C0B38">
              <w:rPr>
                <w:rFonts w:cs="Arial"/>
                <w:snapToGrid/>
                <w:szCs w:val="16"/>
                <w:lang w:val="en-GB"/>
              </w:rPr>
              <w:t>Increased / aumentado</w:t>
            </w:r>
          </w:p>
        </w:tc>
        <w:tc>
          <w:tcPr>
            <w:tcW w:w="579" w:type="dxa"/>
            <w:gridSpan w:val="4"/>
            <w:tcBorders>
              <w:top w:val="nil"/>
              <w:left w:val="nil"/>
              <w:bottom w:val="nil"/>
              <w:right w:val="single" w:sz="4" w:space="0" w:color="auto"/>
            </w:tcBorders>
            <w:vAlign w:val="center"/>
          </w:tcPr>
          <w:p w14:paraId="3A36305F" w14:textId="111E622E" w:rsidR="000F3E9B" w:rsidRPr="007C0B38" w:rsidRDefault="00B34F15" w:rsidP="008E5F39">
            <w:pPr>
              <w:widowControl/>
              <w:ind w:left="-57" w:right="-57"/>
              <w:jc w:val="center"/>
              <w:rPr>
                <w:rFonts w:cs="Arial"/>
                <w:caps/>
                <w:snapToGrid/>
                <w:szCs w:val="16"/>
                <w:lang w:val="es-ES_tradnl"/>
              </w:rPr>
            </w:pPr>
            <w:r>
              <w:rPr>
                <w:rFonts w:cs="Arial"/>
                <w:caps/>
                <w:snapToGrid/>
                <w:szCs w:val="16"/>
                <w:lang w:val="es-ES_tradnl"/>
              </w:rPr>
              <w:fldChar w:fldCharType="begin">
                <w:ffData>
                  <w:name w:val="Parte1_9_1"/>
                  <w:enabled/>
                  <w:calcOnExit w:val="0"/>
                  <w:checkBox>
                    <w:sizeAuto/>
                    <w:default w:val="0"/>
                  </w:checkBox>
                </w:ffData>
              </w:fldChar>
            </w:r>
            <w:bookmarkStart w:id="10" w:name="Parte1_9_1"/>
            <w:r>
              <w:rPr>
                <w:rFonts w:cs="Arial"/>
                <w:caps/>
                <w:snapToGrid/>
                <w:szCs w:val="16"/>
                <w:lang w:val="es-ES_tradnl"/>
              </w:rPr>
              <w:instrText xml:space="preserve"> FORMCHECKBOX </w:instrText>
            </w:r>
            <w:r>
              <w:rPr>
                <w:rFonts w:cs="Arial"/>
                <w:caps/>
                <w:snapToGrid/>
                <w:szCs w:val="16"/>
                <w:lang w:val="es-ES_tradnl"/>
              </w:rPr>
            </w:r>
            <w:r>
              <w:rPr>
                <w:rFonts w:cs="Arial"/>
                <w:caps/>
                <w:snapToGrid/>
                <w:szCs w:val="16"/>
                <w:lang w:val="es-ES_tradnl"/>
              </w:rPr>
              <w:fldChar w:fldCharType="separate"/>
            </w:r>
            <w:r>
              <w:rPr>
                <w:rFonts w:cs="Arial"/>
                <w:caps/>
                <w:snapToGrid/>
                <w:szCs w:val="16"/>
                <w:lang w:val="es-ES_tradnl"/>
              </w:rPr>
              <w:fldChar w:fldCharType="end"/>
            </w:r>
            <w:bookmarkEnd w:id="10"/>
          </w:p>
        </w:tc>
      </w:tr>
      <w:tr w:rsidR="000F3E9B" w:rsidRPr="00220AB7" w14:paraId="6A596479" w14:textId="77777777" w:rsidTr="008E5F39">
        <w:trPr>
          <w:gridBefore w:val="3"/>
          <w:wBefore w:w="54" w:type="dxa"/>
          <w:cantSplit/>
          <w:jc w:val="center"/>
        </w:trPr>
        <w:tc>
          <w:tcPr>
            <w:tcW w:w="519" w:type="dxa"/>
            <w:gridSpan w:val="4"/>
            <w:tcBorders>
              <w:top w:val="nil"/>
              <w:left w:val="single" w:sz="4" w:space="0" w:color="auto"/>
              <w:bottom w:val="nil"/>
              <w:right w:val="nil"/>
            </w:tcBorders>
          </w:tcPr>
          <w:p w14:paraId="7CC1386D" w14:textId="77777777" w:rsidR="000F3E9B" w:rsidRPr="007C0B38" w:rsidRDefault="000F3E9B" w:rsidP="008E5F39">
            <w:pPr>
              <w:widowControl/>
              <w:ind w:right="-57"/>
              <w:jc w:val="center"/>
              <w:rPr>
                <w:rFonts w:cs="Arial"/>
                <w:snapToGrid/>
                <w:szCs w:val="16"/>
                <w:lang w:val="en-GB"/>
              </w:rPr>
            </w:pPr>
          </w:p>
        </w:tc>
        <w:tc>
          <w:tcPr>
            <w:tcW w:w="2971" w:type="dxa"/>
            <w:gridSpan w:val="7"/>
            <w:vMerge/>
            <w:tcBorders>
              <w:top w:val="nil"/>
              <w:left w:val="nil"/>
              <w:bottom w:val="single" w:sz="6" w:space="0" w:color="000000"/>
            </w:tcBorders>
          </w:tcPr>
          <w:p w14:paraId="1B9EB944" w14:textId="77777777" w:rsidR="000F3E9B" w:rsidRPr="007C0B38" w:rsidRDefault="000F3E9B" w:rsidP="008E5F39">
            <w:pPr>
              <w:widowControl/>
              <w:tabs>
                <w:tab w:val="left" w:pos="1134"/>
              </w:tabs>
              <w:ind w:left="-57" w:right="-57" w:hanging="1134"/>
              <w:jc w:val="both"/>
              <w:rPr>
                <w:rFonts w:cs="Arial"/>
                <w:snapToGrid/>
                <w:szCs w:val="16"/>
                <w:lang w:val="en-GB"/>
              </w:rPr>
            </w:pPr>
          </w:p>
        </w:tc>
        <w:tc>
          <w:tcPr>
            <w:tcW w:w="424" w:type="dxa"/>
            <w:gridSpan w:val="2"/>
            <w:vMerge/>
            <w:tcBorders>
              <w:top w:val="single" w:sz="6" w:space="0" w:color="000000"/>
              <w:bottom w:val="single" w:sz="6" w:space="0" w:color="000000"/>
              <w:right w:val="nil"/>
            </w:tcBorders>
            <w:vAlign w:val="center"/>
          </w:tcPr>
          <w:p w14:paraId="33362F5C" w14:textId="77777777" w:rsidR="000F3E9B" w:rsidRPr="007C0B38" w:rsidRDefault="000F3E9B" w:rsidP="008E5F39">
            <w:pPr>
              <w:widowControl/>
              <w:ind w:left="-57" w:right="-57"/>
              <w:jc w:val="center"/>
              <w:rPr>
                <w:rFonts w:cs="Arial"/>
                <w:b/>
                <w:caps/>
                <w:snapToGrid/>
                <w:szCs w:val="16"/>
                <w:lang w:val="en-GB"/>
              </w:rPr>
            </w:pPr>
          </w:p>
        </w:tc>
        <w:tc>
          <w:tcPr>
            <w:tcW w:w="2842" w:type="dxa"/>
            <w:gridSpan w:val="12"/>
            <w:vMerge/>
            <w:tcBorders>
              <w:top w:val="single" w:sz="6" w:space="0" w:color="000000"/>
              <w:left w:val="nil"/>
              <w:bottom w:val="single" w:sz="6" w:space="0" w:color="000000"/>
            </w:tcBorders>
            <w:vAlign w:val="center"/>
          </w:tcPr>
          <w:p w14:paraId="40C3A51A" w14:textId="77777777" w:rsidR="000F3E9B" w:rsidRPr="007C0B38" w:rsidRDefault="000F3E9B" w:rsidP="008E5F39">
            <w:pPr>
              <w:widowControl/>
              <w:ind w:left="-57" w:right="-57"/>
              <w:jc w:val="center"/>
              <w:rPr>
                <w:rFonts w:cs="Arial"/>
                <w:b/>
                <w:caps/>
                <w:snapToGrid/>
                <w:szCs w:val="16"/>
                <w:lang w:val="en-GB"/>
              </w:rPr>
            </w:pPr>
          </w:p>
        </w:tc>
        <w:tc>
          <w:tcPr>
            <w:tcW w:w="2968" w:type="dxa"/>
            <w:gridSpan w:val="5"/>
            <w:tcBorders>
              <w:top w:val="nil"/>
              <w:bottom w:val="nil"/>
              <w:right w:val="nil"/>
            </w:tcBorders>
            <w:vAlign w:val="center"/>
          </w:tcPr>
          <w:p w14:paraId="2CA1B7A1" w14:textId="77777777" w:rsidR="000F3E9B" w:rsidRPr="007C0B38" w:rsidRDefault="000F3E9B" w:rsidP="008E5F39">
            <w:pPr>
              <w:widowControl/>
              <w:ind w:left="497" w:right="-57"/>
              <w:jc w:val="both"/>
              <w:rPr>
                <w:rFonts w:cs="Arial"/>
                <w:snapToGrid/>
                <w:szCs w:val="16"/>
                <w:lang w:val="en-GB"/>
              </w:rPr>
            </w:pPr>
            <w:r w:rsidRPr="007C0B38">
              <w:rPr>
                <w:rFonts w:cs="Arial"/>
                <w:snapToGrid/>
                <w:szCs w:val="16"/>
                <w:lang w:val="en-GB"/>
              </w:rPr>
              <w:t>Decreased / disminuido</w:t>
            </w:r>
          </w:p>
        </w:tc>
        <w:tc>
          <w:tcPr>
            <w:tcW w:w="579" w:type="dxa"/>
            <w:gridSpan w:val="4"/>
            <w:tcBorders>
              <w:top w:val="nil"/>
              <w:left w:val="nil"/>
              <w:bottom w:val="nil"/>
              <w:right w:val="single" w:sz="4" w:space="0" w:color="auto"/>
            </w:tcBorders>
            <w:vAlign w:val="center"/>
          </w:tcPr>
          <w:p w14:paraId="530E6584" w14:textId="66CE79AF" w:rsidR="000F3E9B" w:rsidRPr="007C0B38" w:rsidRDefault="00B34F15" w:rsidP="008E5F39">
            <w:pPr>
              <w:widowControl/>
              <w:ind w:left="-57" w:right="-57"/>
              <w:jc w:val="center"/>
              <w:rPr>
                <w:rFonts w:cs="Arial"/>
                <w:caps/>
                <w:snapToGrid/>
                <w:szCs w:val="16"/>
                <w:lang w:val="en-GB"/>
              </w:rPr>
            </w:pPr>
            <w:r>
              <w:rPr>
                <w:rFonts w:cs="Arial"/>
                <w:caps/>
                <w:snapToGrid/>
                <w:szCs w:val="16"/>
                <w:lang w:val="en-GB"/>
              </w:rPr>
              <w:fldChar w:fldCharType="begin">
                <w:ffData>
                  <w:name w:val="Parte1_9_2"/>
                  <w:enabled/>
                  <w:calcOnExit w:val="0"/>
                  <w:checkBox>
                    <w:sizeAuto/>
                    <w:default w:val="0"/>
                  </w:checkBox>
                </w:ffData>
              </w:fldChar>
            </w:r>
            <w:bookmarkStart w:id="11" w:name="Parte1_9_2"/>
            <w:r>
              <w:rPr>
                <w:rFonts w:cs="Arial"/>
                <w:caps/>
                <w:snapToGrid/>
                <w:szCs w:val="16"/>
                <w:lang w:val="en-GB"/>
              </w:rPr>
              <w:instrText xml:space="preserve"> FORMCHECKBOX </w:instrText>
            </w:r>
            <w:r>
              <w:rPr>
                <w:rFonts w:cs="Arial"/>
                <w:caps/>
                <w:snapToGrid/>
                <w:szCs w:val="16"/>
                <w:lang w:val="en-GB"/>
              </w:rPr>
            </w:r>
            <w:r>
              <w:rPr>
                <w:rFonts w:cs="Arial"/>
                <w:caps/>
                <w:snapToGrid/>
                <w:szCs w:val="16"/>
                <w:lang w:val="en-GB"/>
              </w:rPr>
              <w:fldChar w:fldCharType="separate"/>
            </w:r>
            <w:r>
              <w:rPr>
                <w:rFonts w:cs="Arial"/>
                <w:caps/>
                <w:snapToGrid/>
                <w:szCs w:val="16"/>
                <w:lang w:val="en-GB"/>
              </w:rPr>
              <w:fldChar w:fldCharType="end"/>
            </w:r>
            <w:bookmarkEnd w:id="11"/>
          </w:p>
        </w:tc>
      </w:tr>
      <w:tr w:rsidR="000F3E9B" w:rsidRPr="00220AB7" w14:paraId="0FD50918" w14:textId="77777777" w:rsidTr="008E5F39">
        <w:trPr>
          <w:gridBefore w:val="3"/>
          <w:wBefore w:w="54" w:type="dxa"/>
          <w:cantSplit/>
          <w:trHeight w:val="259"/>
          <w:jc w:val="center"/>
        </w:trPr>
        <w:tc>
          <w:tcPr>
            <w:tcW w:w="519" w:type="dxa"/>
            <w:gridSpan w:val="4"/>
            <w:tcBorders>
              <w:top w:val="nil"/>
              <w:left w:val="single" w:sz="4" w:space="0" w:color="auto"/>
              <w:bottom w:val="single" w:sz="6" w:space="0" w:color="000000"/>
              <w:right w:val="nil"/>
            </w:tcBorders>
          </w:tcPr>
          <w:p w14:paraId="027068E7" w14:textId="77777777" w:rsidR="000F3E9B" w:rsidRPr="007C0B38" w:rsidRDefault="000F3E9B" w:rsidP="008E5F39">
            <w:pPr>
              <w:widowControl/>
              <w:ind w:right="-57"/>
              <w:jc w:val="center"/>
              <w:rPr>
                <w:rFonts w:cs="Arial"/>
                <w:snapToGrid/>
                <w:szCs w:val="16"/>
                <w:lang w:val="en-GB"/>
              </w:rPr>
            </w:pPr>
          </w:p>
        </w:tc>
        <w:tc>
          <w:tcPr>
            <w:tcW w:w="2971" w:type="dxa"/>
            <w:gridSpan w:val="7"/>
            <w:vMerge/>
            <w:tcBorders>
              <w:top w:val="nil"/>
              <w:left w:val="nil"/>
              <w:bottom w:val="single" w:sz="6" w:space="0" w:color="000000"/>
            </w:tcBorders>
          </w:tcPr>
          <w:p w14:paraId="2D750B75" w14:textId="77777777" w:rsidR="000F3E9B" w:rsidRPr="007C0B38" w:rsidRDefault="000F3E9B" w:rsidP="008E5F39">
            <w:pPr>
              <w:widowControl/>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 w:right="-57"/>
              <w:jc w:val="both"/>
              <w:rPr>
                <w:rFonts w:cs="Arial"/>
                <w:snapToGrid/>
                <w:szCs w:val="16"/>
                <w:lang w:val="en-GB"/>
              </w:rPr>
            </w:pPr>
          </w:p>
        </w:tc>
        <w:tc>
          <w:tcPr>
            <w:tcW w:w="424" w:type="dxa"/>
            <w:gridSpan w:val="2"/>
            <w:vMerge/>
            <w:tcBorders>
              <w:top w:val="single" w:sz="6" w:space="0" w:color="000000"/>
              <w:bottom w:val="single" w:sz="6" w:space="0" w:color="000000"/>
              <w:right w:val="nil"/>
            </w:tcBorders>
            <w:vAlign w:val="center"/>
          </w:tcPr>
          <w:p w14:paraId="7E45616B" w14:textId="77777777" w:rsidR="000F3E9B" w:rsidRPr="007C0B38" w:rsidRDefault="000F3E9B" w:rsidP="008E5F39">
            <w:pPr>
              <w:widowControl/>
              <w:ind w:left="-57" w:right="-57"/>
              <w:jc w:val="center"/>
              <w:rPr>
                <w:rFonts w:cs="Arial"/>
                <w:b/>
                <w:caps/>
                <w:snapToGrid/>
                <w:szCs w:val="16"/>
                <w:lang w:val="es-ES"/>
              </w:rPr>
            </w:pPr>
          </w:p>
        </w:tc>
        <w:tc>
          <w:tcPr>
            <w:tcW w:w="2842" w:type="dxa"/>
            <w:gridSpan w:val="12"/>
            <w:vMerge/>
            <w:tcBorders>
              <w:top w:val="single" w:sz="6" w:space="0" w:color="000000"/>
              <w:left w:val="nil"/>
              <w:bottom w:val="single" w:sz="6" w:space="0" w:color="000000"/>
            </w:tcBorders>
            <w:vAlign w:val="center"/>
          </w:tcPr>
          <w:p w14:paraId="46B73584" w14:textId="77777777" w:rsidR="000F3E9B" w:rsidRPr="007C0B38" w:rsidRDefault="000F3E9B" w:rsidP="008E5F39">
            <w:pPr>
              <w:widowControl/>
              <w:ind w:left="-57" w:right="-57"/>
              <w:jc w:val="center"/>
              <w:rPr>
                <w:rFonts w:cs="Arial"/>
                <w:b/>
                <w:caps/>
                <w:snapToGrid/>
                <w:szCs w:val="16"/>
                <w:lang w:val="es-ES"/>
              </w:rPr>
            </w:pPr>
          </w:p>
        </w:tc>
        <w:tc>
          <w:tcPr>
            <w:tcW w:w="2968" w:type="dxa"/>
            <w:gridSpan w:val="5"/>
            <w:tcBorders>
              <w:top w:val="nil"/>
              <w:bottom w:val="single" w:sz="6" w:space="0" w:color="000000"/>
              <w:right w:val="nil"/>
            </w:tcBorders>
            <w:vAlign w:val="center"/>
          </w:tcPr>
          <w:p w14:paraId="7D8CD54D" w14:textId="77777777" w:rsidR="000F3E9B" w:rsidRPr="007C0B38" w:rsidRDefault="000F3E9B" w:rsidP="008E5F39">
            <w:pPr>
              <w:widowControl/>
              <w:ind w:left="497" w:right="-57"/>
              <w:jc w:val="both"/>
              <w:rPr>
                <w:rFonts w:cs="Arial"/>
                <w:snapToGrid/>
                <w:szCs w:val="16"/>
                <w:lang w:val="es-ES_tradnl"/>
              </w:rPr>
            </w:pPr>
            <w:r w:rsidRPr="007C0B38">
              <w:rPr>
                <w:rFonts w:cs="Arial"/>
                <w:snapToGrid/>
                <w:szCs w:val="16"/>
                <w:lang w:val="es-ES_tradnl"/>
              </w:rPr>
              <w:t>Unchanged / sin cambio</w:t>
            </w:r>
          </w:p>
        </w:tc>
        <w:tc>
          <w:tcPr>
            <w:tcW w:w="579" w:type="dxa"/>
            <w:gridSpan w:val="4"/>
            <w:tcBorders>
              <w:top w:val="nil"/>
              <w:left w:val="nil"/>
              <w:bottom w:val="single" w:sz="6" w:space="0" w:color="000000"/>
              <w:right w:val="single" w:sz="4" w:space="0" w:color="auto"/>
            </w:tcBorders>
            <w:vAlign w:val="center"/>
          </w:tcPr>
          <w:p w14:paraId="1EDFEEB3" w14:textId="4B66F3AD" w:rsidR="000F3E9B" w:rsidRPr="007C0B38" w:rsidRDefault="00B34F15" w:rsidP="008E5F39">
            <w:pPr>
              <w:widowControl/>
              <w:ind w:left="-57" w:right="-57"/>
              <w:jc w:val="center"/>
              <w:rPr>
                <w:rFonts w:cs="Arial"/>
                <w:caps/>
                <w:snapToGrid/>
                <w:szCs w:val="16"/>
                <w:lang w:val="es-ES_tradnl"/>
              </w:rPr>
            </w:pPr>
            <w:r>
              <w:rPr>
                <w:rFonts w:cs="Arial"/>
                <w:caps/>
                <w:snapToGrid/>
                <w:szCs w:val="16"/>
                <w:lang w:val="es-ES_tradnl"/>
              </w:rPr>
              <w:fldChar w:fldCharType="begin">
                <w:ffData>
                  <w:name w:val="Parte1_9_3"/>
                  <w:enabled/>
                  <w:calcOnExit w:val="0"/>
                  <w:checkBox>
                    <w:sizeAuto/>
                    <w:default w:val="0"/>
                  </w:checkBox>
                </w:ffData>
              </w:fldChar>
            </w:r>
            <w:bookmarkStart w:id="12" w:name="Parte1_9_3"/>
            <w:r>
              <w:rPr>
                <w:rFonts w:cs="Arial"/>
                <w:caps/>
                <w:snapToGrid/>
                <w:szCs w:val="16"/>
                <w:lang w:val="es-ES_tradnl"/>
              </w:rPr>
              <w:instrText xml:space="preserve"> FORMCHECKBOX </w:instrText>
            </w:r>
            <w:r>
              <w:rPr>
                <w:rFonts w:cs="Arial"/>
                <w:caps/>
                <w:snapToGrid/>
                <w:szCs w:val="16"/>
                <w:lang w:val="es-ES_tradnl"/>
              </w:rPr>
            </w:r>
            <w:r>
              <w:rPr>
                <w:rFonts w:cs="Arial"/>
                <w:caps/>
                <w:snapToGrid/>
                <w:szCs w:val="16"/>
                <w:lang w:val="es-ES_tradnl"/>
              </w:rPr>
              <w:fldChar w:fldCharType="separate"/>
            </w:r>
            <w:r>
              <w:rPr>
                <w:rFonts w:cs="Arial"/>
                <w:caps/>
                <w:snapToGrid/>
                <w:szCs w:val="16"/>
                <w:lang w:val="es-ES_tradnl"/>
              </w:rPr>
              <w:fldChar w:fldCharType="end"/>
            </w:r>
            <w:bookmarkEnd w:id="12"/>
          </w:p>
        </w:tc>
      </w:tr>
      <w:tr w:rsidR="000F3E9B" w:rsidRPr="00220AB7" w14:paraId="3FCFCF8D" w14:textId="77777777" w:rsidTr="008E5F39">
        <w:trPr>
          <w:gridBefore w:val="1"/>
          <w:gridAfter w:val="2"/>
          <w:wBefore w:w="28" w:type="dxa"/>
          <w:wAfter w:w="30" w:type="dxa"/>
          <w:cantSplit/>
          <w:trHeight w:val="378"/>
          <w:jc w:val="center"/>
        </w:trPr>
        <w:tc>
          <w:tcPr>
            <w:tcW w:w="516" w:type="dxa"/>
            <w:gridSpan w:val="4"/>
            <w:tcBorders>
              <w:top w:val="single" w:sz="6" w:space="0" w:color="000000"/>
              <w:left w:val="single" w:sz="4" w:space="0" w:color="auto"/>
              <w:bottom w:val="nil"/>
              <w:right w:val="nil"/>
            </w:tcBorders>
            <w:vAlign w:val="center"/>
          </w:tcPr>
          <w:p w14:paraId="7ACA9CCE" w14:textId="77777777" w:rsidR="000F3E9B" w:rsidRPr="007C0B38" w:rsidRDefault="000F3E9B" w:rsidP="008E5F39">
            <w:pPr>
              <w:widowControl/>
              <w:ind w:right="-57"/>
              <w:jc w:val="center"/>
              <w:rPr>
                <w:rFonts w:cs="Arial"/>
                <w:snapToGrid/>
                <w:szCs w:val="16"/>
                <w:lang w:val="en-GB"/>
              </w:rPr>
            </w:pPr>
            <w:r w:rsidRPr="007C0B38">
              <w:rPr>
                <w:rFonts w:cs="Arial"/>
                <w:snapToGrid/>
                <w:szCs w:val="16"/>
                <w:lang w:val="en-GB"/>
              </w:rPr>
              <w:t>1</w:t>
            </w:r>
            <w:r>
              <w:rPr>
                <w:rFonts w:cs="Arial"/>
                <w:snapToGrid/>
                <w:szCs w:val="16"/>
                <w:lang w:val="en-GB"/>
              </w:rPr>
              <w:t>0</w:t>
            </w:r>
            <w:r w:rsidRPr="007C0B38">
              <w:rPr>
                <w:rFonts w:cs="Arial"/>
                <w:snapToGrid/>
                <w:szCs w:val="16"/>
                <w:lang w:val="en-GB"/>
              </w:rPr>
              <w:t>.</w:t>
            </w:r>
          </w:p>
        </w:tc>
        <w:tc>
          <w:tcPr>
            <w:tcW w:w="3547" w:type="dxa"/>
            <w:gridSpan w:val="13"/>
            <w:tcBorders>
              <w:top w:val="single" w:sz="6" w:space="0" w:color="000000"/>
              <w:left w:val="nil"/>
              <w:bottom w:val="nil"/>
              <w:right w:val="single" w:sz="6" w:space="0" w:color="000000"/>
            </w:tcBorders>
            <w:vAlign w:val="center"/>
          </w:tcPr>
          <w:p w14:paraId="49EE88CA" w14:textId="77777777" w:rsidR="000F3E9B" w:rsidRPr="007C0B38" w:rsidRDefault="000F3E9B" w:rsidP="008E5F39">
            <w:pPr>
              <w:widowControl/>
              <w:ind w:right="-57"/>
              <w:jc w:val="both"/>
              <w:rPr>
                <w:rFonts w:cs="Arial"/>
                <w:snapToGrid/>
                <w:szCs w:val="16"/>
                <w:lang w:val="es-ES_tradnl"/>
              </w:rPr>
            </w:pPr>
            <w:r w:rsidRPr="007C0B38">
              <w:rPr>
                <w:rFonts w:cs="Arial"/>
                <w:snapToGrid/>
                <w:szCs w:val="16"/>
                <w:lang w:val="es-ES_tradnl"/>
              </w:rPr>
              <w:t>Is Nonconformity considered</w:t>
            </w:r>
          </w:p>
          <w:p w14:paraId="5F029442" w14:textId="77777777" w:rsidR="000F3E9B" w:rsidRPr="007C0B38" w:rsidRDefault="000F3E9B" w:rsidP="008E5F39">
            <w:pPr>
              <w:widowControl/>
              <w:ind w:right="-57"/>
              <w:jc w:val="both"/>
              <w:rPr>
                <w:rFonts w:cs="Arial"/>
                <w:snapToGrid/>
                <w:szCs w:val="16"/>
                <w:lang w:val="es-ES_tradnl"/>
              </w:rPr>
            </w:pPr>
            <w:r w:rsidRPr="007C0B38">
              <w:rPr>
                <w:rFonts w:cs="Arial"/>
                <w:snapToGrid/>
                <w:szCs w:val="16"/>
                <w:lang w:val="es-ES_tradnl"/>
              </w:rPr>
              <w:t>La No conformidad se considera:</w:t>
            </w:r>
          </w:p>
        </w:tc>
        <w:tc>
          <w:tcPr>
            <w:tcW w:w="6236" w:type="dxa"/>
            <w:gridSpan w:val="17"/>
            <w:vMerge w:val="restart"/>
            <w:tcBorders>
              <w:top w:val="single" w:sz="6" w:space="0" w:color="000000"/>
              <w:left w:val="single" w:sz="6" w:space="0" w:color="000000"/>
              <w:right w:val="single" w:sz="4" w:space="0" w:color="auto"/>
            </w:tcBorders>
            <w:vAlign w:val="center"/>
          </w:tcPr>
          <w:p w14:paraId="00FE90E1" w14:textId="77777777" w:rsidR="000F3E9B" w:rsidRPr="007C0B38" w:rsidRDefault="000F3E9B" w:rsidP="008E5F39">
            <w:pPr>
              <w:widowControl/>
              <w:ind w:left="-57" w:right="-57"/>
              <w:rPr>
                <w:rFonts w:cs="Arial"/>
                <w:snapToGrid/>
                <w:szCs w:val="16"/>
                <w:lang w:val="es-ES_tradnl"/>
              </w:rPr>
            </w:pPr>
            <w:r w:rsidRPr="007C0B38">
              <w:rPr>
                <w:rFonts w:cs="Arial"/>
                <w:snapToGrid/>
                <w:szCs w:val="16"/>
                <w:lang w:val="es-ES_tradnl"/>
              </w:rPr>
              <w:t>1</w:t>
            </w:r>
            <w:r>
              <w:rPr>
                <w:rFonts w:cs="Arial"/>
                <w:snapToGrid/>
                <w:szCs w:val="16"/>
                <w:lang w:val="es-ES_tradnl"/>
              </w:rPr>
              <w:t>1</w:t>
            </w:r>
            <w:r w:rsidRPr="007C0B38">
              <w:rPr>
                <w:rFonts w:cs="Arial"/>
                <w:snapToGrid/>
                <w:szCs w:val="16"/>
                <w:lang w:val="es-ES_tradnl"/>
              </w:rPr>
              <w:t>. Affected Characteristics</w:t>
            </w:r>
            <w:r w:rsidRPr="007C0B38">
              <w:rPr>
                <w:rFonts w:cs="Arial"/>
                <w:b/>
                <w:snapToGrid/>
                <w:szCs w:val="16"/>
                <w:lang w:val="es-ES_tradnl"/>
              </w:rPr>
              <w:t xml:space="preserve"> / </w:t>
            </w:r>
            <w:r w:rsidRPr="007C0B38">
              <w:rPr>
                <w:rFonts w:cs="Arial"/>
                <w:snapToGrid/>
                <w:szCs w:val="16"/>
                <w:lang w:val="es-ES_tradnl"/>
              </w:rPr>
              <w:t>Características afectadas</w:t>
            </w:r>
            <w:r w:rsidRPr="007C0B38">
              <w:rPr>
                <w:rFonts w:cs="Arial"/>
                <w:b/>
                <w:snapToGrid/>
                <w:szCs w:val="16"/>
                <w:lang w:val="es-ES_tradnl"/>
              </w:rPr>
              <w:t xml:space="preserve"> </w:t>
            </w:r>
          </w:p>
          <w:p w14:paraId="4108C69A" w14:textId="77777777" w:rsidR="000F3E9B" w:rsidRDefault="000F3E9B" w:rsidP="008E5F39">
            <w:pPr>
              <w:widowControl/>
              <w:tabs>
                <w:tab w:val="left" w:pos="1347"/>
                <w:tab w:val="left" w:pos="1773"/>
                <w:tab w:val="left" w:pos="2055"/>
                <w:tab w:val="left" w:pos="2483"/>
                <w:tab w:val="left" w:pos="5174"/>
              </w:tabs>
              <w:ind w:left="709" w:right="-57" w:hanging="709"/>
              <w:rPr>
                <w:rFonts w:cs="Arial"/>
                <w:snapToGrid/>
                <w:szCs w:val="16"/>
                <w:lang w:val="es-ES_tradnl"/>
              </w:rPr>
            </w:pPr>
            <w:r w:rsidRPr="007C0B38">
              <w:rPr>
                <w:rFonts w:cs="Arial"/>
                <w:snapToGrid/>
                <w:szCs w:val="16"/>
                <w:lang w:val="es-ES_tradnl"/>
              </w:rPr>
              <w:t>Performance/</w:t>
            </w:r>
          </w:p>
          <w:p w14:paraId="08B7EB00" w14:textId="7A6D3F5D" w:rsidR="000F3E9B" w:rsidRPr="007C0B38" w:rsidRDefault="000F3E9B" w:rsidP="008E5F39">
            <w:pPr>
              <w:widowControl/>
              <w:tabs>
                <w:tab w:val="left" w:pos="1347"/>
                <w:tab w:val="left" w:pos="1773"/>
                <w:tab w:val="left" w:pos="2055"/>
                <w:tab w:val="left" w:pos="2483"/>
                <w:tab w:val="left" w:pos="5174"/>
              </w:tabs>
              <w:ind w:left="709" w:right="-57" w:hanging="709"/>
              <w:rPr>
                <w:rFonts w:cs="Arial"/>
                <w:caps/>
                <w:snapToGrid/>
                <w:szCs w:val="16"/>
                <w:lang w:val="es-ES_tradnl"/>
              </w:rPr>
            </w:pPr>
            <w:r w:rsidRPr="007C0B38">
              <w:rPr>
                <w:rFonts w:cs="Arial"/>
                <w:snapToGrid/>
                <w:szCs w:val="16"/>
                <w:lang w:val="es-ES_tradnl"/>
              </w:rPr>
              <w:t xml:space="preserve">Prestaciones </w:t>
            </w:r>
            <w:r w:rsidRPr="007C0B38">
              <w:rPr>
                <w:rFonts w:cs="Arial"/>
                <w:snapToGrid/>
                <w:szCs w:val="16"/>
                <w:lang w:val="es-ES_tradnl"/>
              </w:rPr>
              <w:tab/>
            </w:r>
            <w:r w:rsidRPr="007C0B38">
              <w:rPr>
                <w:rFonts w:cs="Arial"/>
                <w:snapToGrid/>
                <w:szCs w:val="16"/>
                <w:lang w:val="es-ES_tradnl"/>
              </w:rPr>
              <w:tab/>
            </w:r>
            <w:r w:rsidR="00B34F15">
              <w:rPr>
                <w:rFonts w:cs="Arial"/>
                <w:snapToGrid/>
                <w:szCs w:val="16"/>
              </w:rPr>
              <w:fldChar w:fldCharType="begin">
                <w:ffData>
                  <w:name w:val="Parte1_11_1"/>
                  <w:enabled/>
                  <w:calcOnExit w:val="0"/>
                  <w:checkBox>
                    <w:sizeAuto/>
                    <w:default w:val="0"/>
                  </w:checkBox>
                </w:ffData>
              </w:fldChar>
            </w:r>
            <w:bookmarkStart w:id="13" w:name="Parte1_11_1"/>
            <w:r w:rsidR="00B34F15">
              <w:rPr>
                <w:rFonts w:cs="Arial"/>
                <w:snapToGrid/>
                <w:szCs w:val="16"/>
              </w:rPr>
              <w:instrText xml:space="preserve"> FORMCHECKBOX </w:instrText>
            </w:r>
            <w:r w:rsidR="00B34F15">
              <w:rPr>
                <w:rFonts w:cs="Arial"/>
                <w:snapToGrid/>
                <w:szCs w:val="16"/>
              </w:rPr>
            </w:r>
            <w:r w:rsidR="00B34F15">
              <w:rPr>
                <w:rFonts w:cs="Arial"/>
                <w:snapToGrid/>
                <w:szCs w:val="16"/>
              </w:rPr>
              <w:fldChar w:fldCharType="separate"/>
            </w:r>
            <w:r w:rsidR="00B34F15">
              <w:rPr>
                <w:rFonts w:cs="Arial"/>
                <w:snapToGrid/>
                <w:szCs w:val="16"/>
              </w:rPr>
              <w:fldChar w:fldCharType="end"/>
            </w:r>
            <w:bookmarkEnd w:id="13"/>
            <w:r w:rsidRPr="007C0B38">
              <w:rPr>
                <w:rFonts w:cs="Arial"/>
                <w:snapToGrid/>
                <w:szCs w:val="16"/>
                <w:lang w:val="es-ES_tradnl"/>
              </w:rPr>
              <w:tab/>
            </w:r>
            <w:r>
              <w:rPr>
                <w:rFonts w:cs="Arial"/>
                <w:snapToGrid/>
                <w:szCs w:val="16"/>
                <w:lang w:val="es-ES_tradnl"/>
              </w:rPr>
              <w:t xml:space="preserve">   </w:t>
            </w:r>
            <w:r w:rsidRPr="007C0B38">
              <w:rPr>
                <w:rFonts w:cs="Arial"/>
                <w:snapToGrid/>
                <w:szCs w:val="16"/>
                <w:lang w:val="es-ES_tradnl"/>
              </w:rPr>
              <w:t>Environment / Medioambiente</w:t>
            </w:r>
            <w:r w:rsidRPr="007C0B38">
              <w:rPr>
                <w:rFonts w:cs="Arial"/>
                <w:snapToGrid/>
                <w:szCs w:val="16"/>
                <w:lang w:val="es-ES_tradnl"/>
              </w:rPr>
              <w:tab/>
              <w:t xml:space="preserve">  </w:t>
            </w:r>
            <w:r w:rsidR="00B34F15">
              <w:rPr>
                <w:rFonts w:cs="Arial"/>
                <w:caps/>
                <w:snapToGrid/>
                <w:szCs w:val="16"/>
                <w:lang w:val="es-ES_tradnl"/>
              </w:rPr>
              <w:fldChar w:fldCharType="begin">
                <w:ffData>
                  <w:name w:val="Parte1_11_5"/>
                  <w:enabled/>
                  <w:calcOnExit w:val="0"/>
                  <w:checkBox>
                    <w:sizeAuto/>
                    <w:default w:val="0"/>
                  </w:checkBox>
                </w:ffData>
              </w:fldChar>
            </w:r>
            <w:bookmarkStart w:id="14" w:name="Parte1_11_5"/>
            <w:r w:rsidR="00B34F15">
              <w:rPr>
                <w:rFonts w:cs="Arial"/>
                <w:caps/>
                <w:snapToGrid/>
                <w:szCs w:val="16"/>
                <w:lang w:val="es-ES_tradnl"/>
              </w:rPr>
              <w:instrText xml:space="preserve"> FORMCHECKBOX </w:instrText>
            </w:r>
            <w:r w:rsidR="00B34F15">
              <w:rPr>
                <w:rFonts w:cs="Arial"/>
                <w:caps/>
                <w:snapToGrid/>
                <w:szCs w:val="16"/>
                <w:lang w:val="es-ES_tradnl"/>
              </w:rPr>
            </w:r>
            <w:r w:rsidR="00B34F15">
              <w:rPr>
                <w:rFonts w:cs="Arial"/>
                <w:caps/>
                <w:snapToGrid/>
                <w:szCs w:val="16"/>
                <w:lang w:val="es-ES_tradnl"/>
              </w:rPr>
              <w:fldChar w:fldCharType="separate"/>
            </w:r>
            <w:r w:rsidR="00B34F15">
              <w:rPr>
                <w:rFonts w:cs="Arial"/>
                <w:caps/>
                <w:snapToGrid/>
                <w:szCs w:val="16"/>
                <w:lang w:val="es-ES_tradnl"/>
              </w:rPr>
              <w:fldChar w:fldCharType="end"/>
            </w:r>
            <w:bookmarkEnd w:id="14"/>
          </w:p>
          <w:p w14:paraId="12BF10E8" w14:textId="6BE4222B" w:rsidR="000F3E9B" w:rsidRPr="007C0B38" w:rsidRDefault="000F3E9B" w:rsidP="008E5F39">
            <w:pPr>
              <w:widowControl/>
              <w:tabs>
                <w:tab w:val="left" w:pos="1347"/>
                <w:tab w:val="left" w:pos="1773"/>
                <w:tab w:val="left" w:pos="2197"/>
                <w:tab w:val="left" w:pos="2483"/>
                <w:tab w:val="left" w:pos="5174"/>
              </w:tabs>
              <w:ind w:left="709" w:right="-57" w:hanging="709"/>
              <w:rPr>
                <w:rFonts w:cs="Arial"/>
                <w:caps/>
                <w:snapToGrid/>
                <w:szCs w:val="16"/>
                <w:lang w:val="es-ES_tradnl"/>
              </w:rPr>
            </w:pPr>
            <w:r w:rsidRPr="007C0B38">
              <w:rPr>
                <w:rFonts w:cs="Arial"/>
                <w:snapToGrid/>
                <w:szCs w:val="16"/>
                <w:lang w:val="es-ES_tradnl"/>
              </w:rPr>
              <w:t>Safety/Seguridad</w:t>
            </w:r>
            <w:r w:rsidRPr="007C0B38">
              <w:rPr>
                <w:rFonts w:cs="Arial"/>
                <w:snapToGrid/>
                <w:szCs w:val="16"/>
                <w:lang w:val="es-ES_tradnl"/>
              </w:rPr>
              <w:tab/>
            </w:r>
            <w:r w:rsidRPr="007C0B38">
              <w:rPr>
                <w:rFonts w:cs="Arial"/>
                <w:snapToGrid/>
                <w:szCs w:val="16"/>
                <w:lang w:val="es-ES_tradnl"/>
              </w:rPr>
              <w:tab/>
            </w:r>
            <w:r w:rsidR="00B34F15">
              <w:rPr>
                <w:rFonts w:cs="Arial"/>
                <w:snapToGrid/>
                <w:szCs w:val="16"/>
              </w:rPr>
              <w:fldChar w:fldCharType="begin">
                <w:ffData>
                  <w:name w:val="Parte1_11_2"/>
                  <w:enabled/>
                  <w:calcOnExit w:val="0"/>
                  <w:checkBox>
                    <w:sizeAuto/>
                    <w:default w:val="0"/>
                  </w:checkBox>
                </w:ffData>
              </w:fldChar>
            </w:r>
            <w:bookmarkStart w:id="15" w:name="Parte1_11_2"/>
            <w:r w:rsidR="00B34F15">
              <w:rPr>
                <w:rFonts w:cs="Arial"/>
                <w:snapToGrid/>
                <w:szCs w:val="16"/>
              </w:rPr>
              <w:instrText xml:space="preserve"> FORMCHECKBOX </w:instrText>
            </w:r>
            <w:r w:rsidR="00B34F15">
              <w:rPr>
                <w:rFonts w:cs="Arial"/>
                <w:snapToGrid/>
                <w:szCs w:val="16"/>
              </w:rPr>
            </w:r>
            <w:r w:rsidR="00B34F15">
              <w:rPr>
                <w:rFonts w:cs="Arial"/>
                <w:snapToGrid/>
                <w:szCs w:val="16"/>
              </w:rPr>
              <w:fldChar w:fldCharType="separate"/>
            </w:r>
            <w:r w:rsidR="00B34F15">
              <w:rPr>
                <w:rFonts w:cs="Arial"/>
                <w:snapToGrid/>
                <w:szCs w:val="16"/>
              </w:rPr>
              <w:fldChar w:fldCharType="end"/>
            </w:r>
            <w:bookmarkEnd w:id="15"/>
            <w:r w:rsidRPr="007C0B38">
              <w:rPr>
                <w:rFonts w:cs="Arial"/>
                <w:snapToGrid/>
                <w:szCs w:val="16"/>
                <w:lang w:val="es-ES_tradnl"/>
              </w:rPr>
              <w:tab/>
              <w:t xml:space="preserve">Interchangeability / Intercambiabilidad </w:t>
            </w:r>
            <w:r w:rsidRPr="007C0B38">
              <w:rPr>
                <w:rFonts w:cs="Arial"/>
                <w:snapToGrid/>
                <w:szCs w:val="16"/>
                <w:lang w:val="es-ES_tradnl"/>
              </w:rPr>
              <w:tab/>
              <w:t xml:space="preserve">  </w:t>
            </w:r>
            <w:r w:rsidR="00B34F15">
              <w:rPr>
                <w:rFonts w:cs="Arial"/>
                <w:caps/>
                <w:snapToGrid/>
                <w:szCs w:val="16"/>
                <w:lang w:val="es-ES_tradnl"/>
              </w:rPr>
              <w:fldChar w:fldCharType="begin">
                <w:ffData>
                  <w:name w:val="Parte1_11_6"/>
                  <w:enabled/>
                  <w:calcOnExit w:val="0"/>
                  <w:checkBox>
                    <w:sizeAuto/>
                    <w:default w:val="0"/>
                  </w:checkBox>
                </w:ffData>
              </w:fldChar>
            </w:r>
            <w:bookmarkStart w:id="16" w:name="Parte1_11_6"/>
            <w:r w:rsidR="00B34F15">
              <w:rPr>
                <w:rFonts w:cs="Arial"/>
                <w:caps/>
                <w:snapToGrid/>
                <w:szCs w:val="16"/>
                <w:lang w:val="es-ES_tradnl"/>
              </w:rPr>
              <w:instrText xml:space="preserve"> FORMCHECKBOX </w:instrText>
            </w:r>
            <w:r w:rsidR="00B34F15">
              <w:rPr>
                <w:rFonts w:cs="Arial"/>
                <w:caps/>
                <w:snapToGrid/>
                <w:szCs w:val="16"/>
                <w:lang w:val="es-ES_tradnl"/>
              </w:rPr>
            </w:r>
            <w:r w:rsidR="00B34F15">
              <w:rPr>
                <w:rFonts w:cs="Arial"/>
                <w:caps/>
                <w:snapToGrid/>
                <w:szCs w:val="16"/>
                <w:lang w:val="es-ES_tradnl"/>
              </w:rPr>
              <w:fldChar w:fldCharType="separate"/>
            </w:r>
            <w:r w:rsidR="00B34F15">
              <w:rPr>
                <w:rFonts w:cs="Arial"/>
                <w:caps/>
                <w:snapToGrid/>
                <w:szCs w:val="16"/>
                <w:lang w:val="es-ES_tradnl"/>
              </w:rPr>
              <w:fldChar w:fldCharType="end"/>
            </w:r>
            <w:bookmarkEnd w:id="16"/>
          </w:p>
          <w:p w14:paraId="46F846B5" w14:textId="77041EE4" w:rsidR="000F3E9B" w:rsidRPr="007C0B38" w:rsidRDefault="000F3E9B" w:rsidP="008E5F39">
            <w:pPr>
              <w:widowControl/>
              <w:tabs>
                <w:tab w:val="left" w:pos="1347"/>
                <w:tab w:val="left" w:pos="1773"/>
                <w:tab w:val="left" w:pos="2197"/>
                <w:tab w:val="left" w:pos="2483"/>
                <w:tab w:val="left" w:pos="5174"/>
              </w:tabs>
              <w:ind w:left="709" w:right="-57" w:hanging="709"/>
              <w:rPr>
                <w:rFonts w:cs="Arial"/>
                <w:caps/>
                <w:snapToGrid/>
                <w:szCs w:val="16"/>
                <w:lang w:val="es-ES_tradnl"/>
              </w:rPr>
            </w:pPr>
            <w:r w:rsidRPr="007C0B38">
              <w:rPr>
                <w:rFonts w:cs="Arial"/>
                <w:snapToGrid/>
                <w:szCs w:val="16"/>
                <w:lang w:val="es-ES_tradnl"/>
              </w:rPr>
              <w:t>Reliability/Fiabilidad</w:t>
            </w:r>
            <w:r w:rsidRPr="007C0B38">
              <w:rPr>
                <w:rFonts w:cs="Arial"/>
                <w:snapToGrid/>
                <w:szCs w:val="16"/>
                <w:lang w:val="es-ES_tradnl"/>
              </w:rPr>
              <w:tab/>
            </w:r>
            <w:r w:rsidR="00B34F15">
              <w:rPr>
                <w:rFonts w:cs="Arial"/>
                <w:caps/>
                <w:snapToGrid/>
                <w:szCs w:val="16"/>
                <w:lang w:val="es-ES_tradnl"/>
              </w:rPr>
              <w:fldChar w:fldCharType="begin">
                <w:ffData>
                  <w:name w:val="Parte1_11_3"/>
                  <w:enabled/>
                  <w:calcOnExit w:val="0"/>
                  <w:checkBox>
                    <w:sizeAuto/>
                    <w:default w:val="0"/>
                  </w:checkBox>
                </w:ffData>
              </w:fldChar>
            </w:r>
            <w:bookmarkStart w:id="17" w:name="Parte1_11_3"/>
            <w:r w:rsidR="00B34F15">
              <w:rPr>
                <w:rFonts w:cs="Arial"/>
                <w:caps/>
                <w:snapToGrid/>
                <w:szCs w:val="16"/>
                <w:lang w:val="es-ES_tradnl"/>
              </w:rPr>
              <w:instrText xml:space="preserve"> FORMCHECKBOX </w:instrText>
            </w:r>
            <w:r w:rsidR="00B34F15">
              <w:rPr>
                <w:rFonts w:cs="Arial"/>
                <w:caps/>
                <w:snapToGrid/>
                <w:szCs w:val="16"/>
                <w:lang w:val="es-ES_tradnl"/>
              </w:rPr>
            </w:r>
            <w:r w:rsidR="00B34F15">
              <w:rPr>
                <w:rFonts w:cs="Arial"/>
                <w:caps/>
                <w:snapToGrid/>
                <w:szCs w:val="16"/>
                <w:lang w:val="es-ES_tradnl"/>
              </w:rPr>
              <w:fldChar w:fldCharType="separate"/>
            </w:r>
            <w:r w:rsidR="00B34F15">
              <w:rPr>
                <w:rFonts w:cs="Arial"/>
                <w:caps/>
                <w:snapToGrid/>
                <w:szCs w:val="16"/>
                <w:lang w:val="es-ES_tradnl"/>
              </w:rPr>
              <w:fldChar w:fldCharType="end"/>
            </w:r>
            <w:bookmarkEnd w:id="17"/>
            <w:r w:rsidRPr="007C0B38">
              <w:rPr>
                <w:rFonts w:cs="Arial"/>
                <w:snapToGrid/>
                <w:szCs w:val="16"/>
                <w:lang w:val="es-ES_tradnl"/>
              </w:rPr>
              <w:tab/>
              <w:t>Maintainability / Mantenibilidad</w:t>
            </w:r>
            <w:r w:rsidRPr="007C0B38">
              <w:rPr>
                <w:rFonts w:cs="Arial"/>
                <w:snapToGrid/>
                <w:szCs w:val="16"/>
                <w:lang w:val="es-ES_tradnl"/>
              </w:rPr>
              <w:tab/>
              <w:t xml:space="preserve">  </w:t>
            </w:r>
            <w:r w:rsidR="00B34F15">
              <w:rPr>
                <w:rFonts w:cs="Arial"/>
                <w:caps/>
                <w:snapToGrid/>
                <w:szCs w:val="16"/>
                <w:lang w:val="es-ES_tradnl"/>
              </w:rPr>
              <w:fldChar w:fldCharType="begin">
                <w:ffData>
                  <w:name w:val="Parte1_11_7"/>
                  <w:enabled/>
                  <w:calcOnExit w:val="0"/>
                  <w:checkBox>
                    <w:sizeAuto/>
                    <w:default w:val="0"/>
                  </w:checkBox>
                </w:ffData>
              </w:fldChar>
            </w:r>
            <w:bookmarkStart w:id="18" w:name="Parte1_11_7"/>
            <w:r w:rsidR="00B34F15">
              <w:rPr>
                <w:rFonts w:cs="Arial"/>
                <w:caps/>
                <w:snapToGrid/>
                <w:szCs w:val="16"/>
                <w:lang w:val="es-ES_tradnl"/>
              </w:rPr>
              <w:instrText xml:space="preserve"> FORMCHECKBOX </w:instrText>
            </w:r>
            <w:r w:rsidR="00B34F15">
              <w:rPr>
                <w:rFonts w:cs="Arial"/>
                <w:caps/>
                <w:snapToGrid/>
                <w:szCs w:val="16"/>
                <w:lang w:val="es-ES_tradnl"/>
              </w:rPr>
            </w:r>
            <w:r w:rsidR="00B34F15">
              <w:rPr>
                <w:rFonts w:cs="Arial"/>
                <w:caps/>
                <w:snapToGrid/>
                <w:szCs w:val="16"/>
                <w:lang w:val="es-ES_tradnl"/>
              </w:rPr>
              <w:fldChar w:fldCharType="separate"/>
            </w:r>
            <w:r w:rsidR="00B34F15">
              <w:rPr>
                <w:rFonts w:cs="Arial"/>
                <w:caps/>
                <w:snapToGrid/>
                <w:szCs w:val="16"/>
                <w:lang w:val="es-ES_tradnl"/>
              </w:rPr>
              <w:fldChar w:fldCharType="end"/>
            </w:r>
            <w:bookmarkEnd w:id="18"/>
          </w:p>
          <w:p w14:paraId="3DBD70F6" w14:textId="6C3C842E" w:rsidR="000F3E9B" w:rsidRPr="007C0B38" w:rsidRDefault="000F3E9B" w:rsidP="008E5F39">
            <w:pPr>
              <w:widowControl/>
              <w:tabs>
                <w:tab w:val="left" w:pos="1347"/>
                <w:tab w:val="left" w:pos="1773"/>
                <w:tab w:val="left" w:pos="2197"/>
                <w:tab w:val="left" w:pos="2483"/>
                <w:tab w:val="left" w:pos="5174"/>
              </w:tabs>
              <w:ind w:left="709" w:right="-57" w:hanging="709"/>
              <w:rPr>
                <w:rFonts w:cs="Arial"/>
                <w:caps/>
                <w:snapToGrid/>
                <w:szCs w:val="16"/>
                <w:lang w:val="es-ES_tradnl"/>
              </w:rPr>
            </w:pPr>
            <w:r w:rsidRPr="002B171D">
              <w:rPr>
                <w:rFonts w:cs="Arial"/>
                <w:snapToGrid/>
                <w:szCs w:val="16"/>
                <w:lang w:val="es-ES_tradnl"/>
              </w:rPr>
              <w:t xml:space="preserve">Service Life/Vida Útil </w:t>
            </w:r>
            <w:r w:rsidRPr="007C0B38">
              <w:rPr>
                <w:rFonts w:cs="Arial"/>
                <w:snapToGrid/>
                <w:szCs w:val="16"/>
                <w:lang w:val="es-ES_tradnl"/>
              </w:rPr>
              <w:tab/>
            </w:r>
            <w:r w:rsidR="00B34F15">
              <w:rPr>
                <w:rFonts w:cs="Arial"/>
                <w:caps/>
                <w:snapToGrid/>
                <w:szCs w:val="16"/>
                <w:lang w:val="en-GB"/>
              </w:rPr>
              <w:fldChar w:fldCharType="begin">
                <w:ffData>
                  <w:name w:val="Parte1_11_4"/>
                  <w:enabled/>
                  <w:calcOnExit w:val="0"/>
                  <w:checkBox>
                    <w:sizeAuto/>
                    <w:default w:val="0"/>
                  </w:checkBox>
                </w:ffData>
              </w:fldChar>
            </w:r>
            <w:bookmarkStart w:id="19" w:name="Parte1_11_4"/>
            <w:r w:rsidR="00B34F15">
              <w:rPr>
                <w:rFonts w:cs="Arial"/>
                <w:caps/>
                <w:snapToGrid/>
                <w:szCs w:val="16"/>
                <w:lang w:val="en-GB"/>
              </w:rPr>
              <w:instrText xml:space="preserve"> FORMCHECKBOX </w:instrText>
            </w:r>
            <w:r w:rsidR="00B34F15">
              <w:rPr>
                <w:rFonts w:cs="Arial"/>
                <w:caps/>
                <w:snapToGrid/>
                <w:szCs w:val="16"/>
                <w:lang w:val="en-GB"/>
              </w:rPr>
            </w:r>
            <w:r w:rsidR="00B34F15">
              <w:rPr>
                <w:rFonts w:cs="Arial"/>
                <w:caps/>
                <w:snapToGrid/>
                <w:szCs w:val="16"/>
                <w:lang w:val="en-GB"/>
              </w:rPr>
              <w:fldChar w:fldCharType="separate"/>
            </w:r>
            <w:r w:rsidR="00B34F15">
              <w:rPr>
                <w:rFonts w:cs="Arial"/>
                <w:caps/>
                <w:snapToGrid/>
                <w:szCs w:val="16"/>
                <w:lang w:val="en-GB"/>
              </w:rPr>
              <w:fldChar w:fldCharType="end"/>
            </w:r>
            <w:bookmarkEnd w:id="19"/>
            <w:r w:rsidRPr="007C0B38">
              <w:rPr>
                <w:rFonts w:cs="Arial"/>
                <w:snapToGrid/>
                <w:szCs w:val="16"/>
                <w:lang w:val="es-ES_tradnl"/>
              </w:rPr>
              <w:tab/>
            </w:r>
            <w:r w:rsidRPr="002B171D">
              <w:rPr>
                <w:rFonts w:cs="Arial"/>
                <w:snapToGrid/>
                <w:szCs w:val="16"/>
                <w:lang w:val="es-ES_tradnl"/>
              </w:rPr>
              <w:t xml:space="preserve">Appearance / Apariencia           </w:t>
            </w:r>
            <w:r w:rsidRPr="007C0B38">
              <w:rPr>
                <w:rFonts w:cs="Arial"/>
                <w:snapToGrid/>
                <w:szCs w:val="16"/>
                <w:lang w:val="es-ES_tradnl"/>
              </w:rPr>
              <w:tab/>
              <w:t xml:space="preserve">  </w:t>
            </w:r>
            <w:r w:rsidR="00B34F15">
              <w:rPr>
                <w:rFonts w:cs="Arial"/>
                <w:caps/>
                <w:snapToGrid/>
                <w:szCs w:val="16"/>
                <w:lang w:val="es-ES_tradnl"/>
              </w:rPr>
              <w:fldChar w:fldCharType="begin">
                <w:ffData>
                  <w:name w:val="Parte1_11_8"/>
                  <w:enabled/>
                  <w:calcOnExit w:val="0"/>
                  <w:checkBox>
                    <w:sizeAuto/>
                    <w:default w:val="0"/>
                  </w:checkBox>
                </w:ffData>
              </w:fldChar>
            </w:r>
            <w:bookmarkStart w:id="20" w:name="Parte1_11_8"/>
            <w:r w:rsidR="00B34F15">
              <w:rPr>
                <w:rFonts w:cs="Arial"/>
                <w:caps/>
                <w:snapToGrid/>
                <w:szCs w:val="16"/>
                <w:lang w:val="es-ES_tradnl"/>
              </w:rPr>
              <w:instrText xml:space="preserve"> FORMCHECKBOX </w:instrText>
            </w:r>
            <w:r w:rsidR="00B34F15">
              <w:rPr>
                <w:rFonts w:cs="Arial"/>
                <w:caps/>
                <w:snapToGrid/>
                <w:szCs w:val="16"/>
                <w:lang w:val="es-ES_tradnl"/>
              </w:rPr>
            </w:r>
            <w:r w:rsidR="00B34F15">
              <w:rPr>
                <w:rFonts w:cs="Arial"/>
                <w:caps/>
                <w:snapToGrid/>
                <w:szCs w:val="16"/>
                <w:lang w:val="es-ES_tradnl"/>
              </w:rPr>
              <w:fldChar w:fldCharType="separate"/>
            </w:r>
            <w:r w:rsidR="00B34F15">
              <w:rPr>
                <w:rFonts w:cs="Arial"/>
                <w:caps/>
                <w:snapToGrid/>
                <w:szCs w:val="16"/>
                <w:lang w:val="es-ES_tradnl"/>
              </w:rPr>
              <w:fldChar w:fldCharType="end"/>
            </w:r>
            <w:bookmarkEnd w:id="20"/>
          </w:p>
          <w:p w14:paraId="27A353BA" w14:textId="33DF4734" w:rsidR="000F3E9B" w:rsidRPr="007C0B38" w:rsidRDefault="000F3E9B" w:rsidP="008E5F39">
            <w:pPr>
              <w:widowControl/>
              <w:tabs>
                <w:tab w:val="left" w:pos="1347"/>
                <w:tab w:val="left" w:pos="1773"/>
                <w:tab w:val="left" w:pos="2197"/>
                <w:tab w:val="left" w:pos="2483"/>
                <w:tab w:val="left" w:pos="5174"/>
              </w:tabs>
              <w:ind w:left="709" w:right="-57" w:hanging="709"/>
              <w:rPr>
                <w:rFonts w:cs="Arial"/>
                <w:snapToGrid/>
                <w:szCs w:val="16"/>
                <w:lang w:val="en-GB"/>
              </w:rPr>
            </w:pPr>
            <w:r w:rsidRPr="002B171D">
              <w:rPr>
                <w:rFonts w:cs="Arial"/>
                <w:snapToGrid/>
                <w:szCs w:val="16"/>
                <w:lang w:val="es-ES_tradnl"/>
              </w:rPr>
              <w:tab/>
            </w:r>
            <w:r w:rsidRPr="007C0B38">
              <w:rPr>
                <w:rFonts w:cs="Arial"/>
                <w:snapToGrid/>
                <w:szCs w:val="16"/>
                <w:lang w:val="es-ES_tradnl"/>
              </w:rPr>
              <w:tab/>
            </w:r>
            <w:r w:rsidRPr="007C0B38">
              <w:rPr>
                <w:rFonts w:cs="Arial"/>
                <w:snapToGrid/>
                <w:szCs w:val="16"/>
                <w:lang w:val="es-ES_tradnl"/>
              </w:rPr>
              <w:tab/>
            </w:r>
            <w:r w:rsidRPr="007C0B38">
              <w:rPr>
                <w:rFonts w:cs="Arial"/>
                <w:snapToGrid/>
                <w:szCs w:val="16"/>
              </w:rPr>
              <w:t xml:space="preserve">Other (see block </w:t>
            </w:r>
            <w:r>
              <w:rPr>
                <w:rFonts w:cs="Arial"/>
                <w:snapToGrid/>
                <w:szCs w:val="16"/>
              </w:rPr>
              <w:t>6</w:t>
            </w:r>
            <w:r w:rsidRPr="007C0B38">
              <w:rPr>
                <w:rFonts w:cs="Arial"/>
                <w:snapToGrid/>
                <w:szCs w:val="16"/>
              </w:rPr>
              <w:t xml:space="preserve">) / Otros (casilla </w:t>
            </w:r>
            <w:r>
              <w:rPr>
                <w:rFonts w:cs="Arial"/>
                <w:snapToGrid/>
                <w:szCs w:val="16"/>
              </w:rPr>
              <w:t>6</w:t>
            </w:r>
            <w:r w:rsidRPr="007C0B38">
              <w:rPr>
                <w:rFonts w:cs="Arial"/>
                <w:snapToGrid/>
                <w:szCs w:val="16"/>
              </w:rPr>
              <w:t xml:space="preserve">)   </w:t>
            </w:r>
            <w:r w:rsidRPr="002B171D">
              <w:rPr>
                <w:rFonts w:cs="Arial"/>
                <w:snapToGrid/>
                <w:szCs w:val="16"/>
              </w:rPr>
              <w:tab/>
              <w:t xml:space="preserve">  </w:t>
            </w:r>
            <w:r w:rsidR="00B34F15">
              <w:rPr>
                <w:rFonts w:cs="Arial"/>
                <w:caps/>
                <w:snapToGrid/>
                <w:szCs w:val="16"/>
                <w:lang w:val="es-ES_tradnl"/>
              </w:rPr>
              <w:fldChar w:fldCharType="begin">
                <w:ffData>
                  <w:name w:val="Parte1_11_9"/>
                  <w:enabled/>
                  <w:calcOnExit w:val="0"/>
                  <w:checkBox>
                    <w:sizeAuto/>
                    <w:default w:val="0"/>
                  </w:checkBox>
                </w:ffData>
              </w:fldChar>
            </w:r>
            <w:bookmarkStart w:id="21" w:name="Parte1_11_9"/>
            <w:r w:rsidR="00B34F15">
              <w:rPr>
                <w:rFonts w:cs="Arial"/>
                <w:caps/>
                <w:snapToGrid/>
                <w:szCs w:val="16"/>
                <w:lang w:val="es-ES_tradnl"/>
              </w:rPr>
              <w:instrText xml:space="preserve"> FORMCHECKBOX </w:instrText>
            </w:r>
            <w:r w:rsidR="00B34F15">
              <w:rPr>
                <w:rFonts w:cs="Arial"/>
                <w:caps/>
                <w:snapToGrid/>
                <w:szCs w:val="16"/>
                <w:lang w:val="es-ES_tradnl"/>
              </w:rPr>
            </w:r>
            <w:r w:rsidR="00B34F15">
              <w:rPr>
                <w:rFonts w:cs="Arial"/>
                <w:caps/>
                <w:snapToGrid/>
                <w:szCs w:val="16"/>
                <w:lang w:val="es-ES_tradnl"/>
              </w:rPr>
              <w:fldChar w:fldCharType="separate"/>
            </w:r>
            <w:r w:rsidR="00B34F15">
              <w:rPr>
                <w:rFonts w:cs="Arial"/>
                <w:caps/>
                <w:snapToGrid/>
                <w:szCs w:val="16"/>
                <w:lang w:val="es-ES_tradnl"/>
              </w:rPr>
              <w:fldChar w:fldCharType="end"/>
            </w:r>
            <w:bookmarkEnd w:id="21"/>
          </w:p>
        </w:tc>
      </w:tr>
      <w:tr w:rsidR="000F3E9B" w:rsidRPr="00220AB7" w14:paraId="281BE436" w14:textId="77777777" w:rsidTr="008E5F39">
        <w:trPr>
          <w:gridBefore w:val="1"/>
          <w:gridAfter w:val="2"/>
          <w:wBefore w:w="28" w:type="dxa"/>
          <w:wAfter w:w="30" w:type="dxa"/>
          <w:cantSplit/>
          <w:jc w:val="center"/>
        </w:trPr>
        <w:tc>
          <w:tcPr>
            <w:tcW w:w="516" w:type="dxa"/>
            <w:gridSpan w:val="4"/>
            <w:tcBorders>
              <w:top w:val="nil"/>
              <w:left w:val="single" w:sz="4" w:space="0" w:color="auto"/>
              <w:bottom w:val="nil"/>
              <w:right w:val="nil"/>
            </w:tcBorders>
          </w:tcPr>
          <w:p w14:paraId="225A2AEB" w14:textId="77777777" w:rsidR="000F3E9B" w:rsidRPr="007C0B38" w:rsidRDefault="000F3E9B" w:rsidP="008E5F39">
            <w:pPr>
              <w:widowControl/>
              <w:ind w:right="-57"/>
              <w:jc w:val="both"/>
              <w:rPr>
                <w:rFonts w:cs="Arial"/>
                <w:snapToGrid/>
                <w:szCs w:val="16"/>
                <w:lang w:val="en-GB"/>
              </w:rPr>
            </w:pPr>
          </w:p>
        </w:tc>
        <w:tc>
          <w:tcPr>
            <w:tcW w:w="1838" w:type="dxa"/>
            <w:gridSpan w:val="4"/>
            <w:vMerge w:val="restart"/>
            <w:tcBorders>
              <w:top w:val="nil"/>
              <w:left w:val="nil"/>
              <w:bottom w:val="nil"/>
              <w:right w:val="nil"/>
            </w:tcBorders>
            <w:vAlign w:val="center"/>
          </w:tcPr>
          <w:p w14:paraId="782D32EA" w14:textId="77777777" w:rsidR="000F3E9B" w:rsidRPr="007C0B38" w:rsidRDefault="000F3E9B" w:rsidP="008E5F39">
            <w:pPr>
              <w:widowControl/>
              <w:ind w:right="72"/>
              <w:jc w:val="right"/>
              <w:rPr>
                <w:rFonts w:cs="Arial"/>
                <w:snapToGrid/>
                <w:szCs w:val="16"/>
                <w:lang w:val="en-GB"/>
              </w:rPr>
            </w:pPr>
            <w:r w:rsidRPr="007C0B38">
              <w:rPr>
                <w:rFonts w:cs="Arial"/>
                <w:snapToGrid/>
                <w:szCs w:val="16"/>
                <w:lang w:val="en-GB"/>
              </w:rPr>
              <w:t>Major / Mayor</w:t>
            </w:r>
          </w:p>
        </w:tc>
        <w:tc>
          <w:tcPr>
            <w:tcW w:w="1709" w:type="dxa"/>
            <w:gridSpan w:val="9"/>
            <w:vMerge w:val="restart"/>
            <w:tcBorders>
              <w:top w:val="nil"/>
              <w:left w:val="nil"/>
              <w:bottom w:val="nil"/>
              <w:right w:val="single" w:sz="6" w:space="0" w:color="000000"/>
            </w:tcBorders>
            <w:vAlign w:val="center"/>
          </w:tcPr>
          <w:p w14:paraId="79072806" w14:textId="2CCA5AAA" w:rsidR="000F3E9B" w:rsidRPr="007C0B38" w:rsidRDefault="00B34F15" w:rsidP="008E5F39">
            <w:pPr>
              <w:widowControl/>
              <w:ind w:left="72" w:right="-57"/>
              <w:rPr>
                <w:rFonts w:cs="Arial"/>
                <w:caps/>
                <w:snapToGrid/>
                <w:szCs w:val="16"/>
                <w:lang w:val="es-ES_tradnl"/>
              </w:rPr>
            </w:pPr>
            <w:r>
              <w:rPr>
                <w:rFonts w:cs="Arial"/>
                <w:caps/>
                <w:snapToGrid/>
                <w:szCs w:val="16"/>
                <w:lang w:val="es-ES_tradnl"/>
              </w:rPr>
              <w:fldChar w:fldCharType="begin">
                <w:ffData>
                  <w:name w:val="Parte1_10_1"/>
                  <w:enabled/>
                  <w:calcOnExit w:val="0"/>
                  <w:checkBox>
                    <w:sizeAuto/>
                    <w:default w:val="0"/>
                  </w:checkBox>
                </w:ffData>
              </w:fldChar>
            </w:r>
            <w:bookmarkStart w:id="22" w:name="Parte1_10_1"/>
            <w:r>
              <w:rPr>
                <w:rFonts w:cs="Arial"/>
                <w:caps/>
                <w:snapToGrid/>
                <w:szCs w:val="16"/>
                <w:lang w:val="es-ES_tradnl"/>
              </w:rPr>
              <w:instrText xml:space="preserve"> FORMCHECKBOX </w:instrText>
            </w:r>
            <w:r>
              <w:rPr>
                <w:rFonts w:cs="Arial"/>
                <w:caps/>
                <w:snapToGrid/>
                <w:szCs w:val="16"/>
                <w:lang w:val="es-ES_tradnl"/>
              </w:rPr>
            </w:r>
            <w:r>
              <w:rPr>
                <w:rFonts w:cs="Arial"/>
                <w:caps/>
                <w:snapToGrid/>
                <w:szCs w:val="16"/>
                <w:lang w:val="es-ES_tradnl"/>
              </w:rPr>
              <w:fldChar w:fldCharType="separate"/>
            </w:r>
            <w:r>
              <w:rPr>
                <w:rFonts w:cs="Arial"/>
                <w:caps/>
                <w:snapToGrid/>
                <w:szCs w:val="16"/>
                <w:lang w:val="es-ES_tradnl"/>
              </w:rPr>
              <w:fldChar w:fldCharType="end"/>
            </w:r>
            <w:bookmarkEnd w:id="22"/>
          </w:p>
        </w:tc>
        <w:tc>
          <w:tcPr>
            <w:tcW w:w="6236" w:type="dxa"/>
            <w:gridSpan w:val="17"/>
            <w:vMerge/>
            <w:tcBorders>
              <w:left w:val="single" w:sz="6" w:space="0" w:color="000000"/>
              <w:right w:val="single" w:sz="4" w:space="0" w:color="auto"/>
            </w:tcBorders>
            <w:vAlign w:val="center"/>
          </w:tcPr>
          <w:p w14:paraId="22977979" w14:textId="77777777" w:rsidR="000F3E9B" w:rsidRPr="007C0B38" w:rsidRDefault="000F3E9B" w:rsidP="008E5F39">
            <w:pPr>
              <w:widowControl/>
              <w:ind w:left="71" w:right="-57" w:hanging="709"/>
              <w:jc w:val="both"/>
              <w:rPr>
                <w:rFonts w:cs="Arial"/>
                <w:caps/>
                <w:snapToGrid/>
                <w:szCs w:val="16"/>
                <w:lang w:val="es-ES_tradnl"/>
              </w:rPr>
            </w:pPr>
          </w:p>
        </w:tc>
      </w:tr>
      <w:tr w:rsidR="000F3E9B" w:rsidRPr="00220AB7" w14:paraId="779BC994" w14:textId="77777777" w:rsidTr="008E5F39">
        <w:trPr>
          <w:gridBefore w:val="1"/>
          <w:gridAfter w:val="2"/>
          <w:wBefore w:w="28" w:type="dxa"/>
          <w:wAfter w:w="30" w:type="dxa"/>
          <w:cantSplit/>
          <w:trHeight w:val="85"/>
          <w:jc w:val="center"/>
        </w:trPr>
        <w:tc>
          <w:tcPr>
            <w:tcW w:w="516" w:type="dxa"/>
            <w:gridSpan w:val="4"/>
            <w:tcBorders>
              <w:top w:val="nil"/>
              <w:left w:val="single" w:sz="4" w:space="0" w:color="auto"/>
              <w:bottom w:val="nil"/>
              <w:right w:val="nil"/>
            </w:tcBorders>
          </w:tcPr>
          <w:p w14:paraId="510EA982" w14:textId="77777777" w:rsidR="000F3E9B" w:rsidRPr="007C0B38" w:rsidRDefault="000F3E9B" w:rsidP="008E5F39">
            <w:pPr>
              <w:widowControl/>
              <w:ind w:right="-57"/>
              <w:jc w:val="both"/>
              <w:rPr>
                <w:rFonts w:cs="Arial"/>
                <w:snapToGrid/>
                <w:szCs w:val="16"/>
                <w:lang w:val="en-GB"/>
              </w:rPr>
            </w:pPr>
          </w:p>
        </w:tc>
        <w:tc>
          <w:tcPr>
            <w:tcW w:w="1838" w:type="dxa"/>
            <w:gridSpan w:val="4"/>
            <w:vMerge/>
            <w:tcBorders>
              <w:top w:val="nil"/>
              <w:left w:val="nil"/>
              <w:bottom w:val="nil"/>
              <w:right w:val="nil"/>
            </w:tcBorders>
            <w:vAlign w:val="center"/>
          </w:tcPr>
          <w:p w14:paraId="3A89BB6A" w14:textId="77777777" w:rsidR="000F3E9B" w:rsidRPr="007C0B38" w:rsidRDefault="000F3E9B" w:rsidP="008E5F39">
            <w:pPr>
              <w:widowControl/>
              <w:ind w:right="72"/>
              <w:jc w:val="right"/>
              <w:rPr>
                <w:rFonts w:cs="Arial"/>
                <w:snapToGrid/>
                <w:szCs w:val="16"/>
                <w:lang w:val="en-GB"/>
              </w:rPr>
            </w:pPr>
          </w:p>
        </w:tc>
        <w:tc>
          <w:tcPr>
            <w:tcW w:w="1709" w:type="dxa"/>
            <w:gridSpan w:val="9"/>
            <w:vMerge/>
            <w:tcBorders>
              <w:top w:val="nil"/>
              <w:left w:val="nil"/>
              <w:bottom w:val="nil"/>
              <w:right w:val="single" w:sz="6" w:space="0" w:color="000000"/>
            </w:tcBorders>
            <w:vAlign w:val="center"/>
          </w:tcPr>
          <w:p w14:paraId="50E7AD85" w14:textId="77777777" w:rsidR="000F3E9B" w:rsidRPr="007C0B38" w:rsidRDefault="000F3E9B" w:rsidP="008E5F39">
            <w:pPr>
              <w:widowControl/>
              <w:ind w:left="72" w:right="-57"/>
              <w:rPr>
                <w:rFonts w:cs="Arial"/>
                <w:caps/>
                <w:snapToGrid/>
                <w:szCs w:val="16"/>
                <w:lang w:val="en-GB"/>
              </w:rPr>
            </w:pPr>
          </w:p>
        </w:tc>
        <w:tc>
          <w:tcPr>
            <w:tcW w:w="6236" w:type="dxa"/>
            <w:gridSpan w:val="17"/>
            <w:vMerge/>
            <w:tcBorders>
              <w:left w:val="single" w:sz="6" w:space="0" w:color="000000"/>
              <w:right w:val="single" w:sz="4" w:space="0" w:color="auto"/>
            </w:tcBorders>
            <w:vAlign w:val="center"/>
          </w:tcPr>
          <w:p w14:paraId="62F8A340" w14:textId="77777777" w:rsidR="000F3E9B" w:rsidRPr="007C0B38" w:rsidRDefault="000F3E9B" w:rsidP="008E5F39">
            <w:pPr>
              <w:widowControl/>
              <w:ind w:left="71" w:right="-57" w:hanging="709"/>
              <w:jc w:val="both"/>
              <w:rPr>
                <w:rFonts w:cs="Arial"/>
                <w:caps/>
                <w:snapToGrid/>
                <w:szCs w:val="16"/>
                <w:lang w:val="en-GB"/>
              </w:rPr>
            </w:pPr>
          </w:p>
        </w:tc>
      </w:tr>
      <w:tr w:rsidR="000F3E9B" w:rsidRPr="00220AB7" w14:paraId="6C6499AD" w14:textId="77777777" w:rsidTr="008E5F39">
        <w:trPr>
          <w:gridBefore w:val="1"/>
          <w:gridAfter w:val="2"/>
          <w:wBefore w:w="28" w:type="dxa"/>
          <w:wAfter w:w="30" w:type="dxa"/>
          <w:cantSplit/>
          <w:jc w:val="center"/>
        </w:trPr>
        <w:tc>
          <w:tcPr>
            <w:tcW w:w="516" w:type="dxa"/>
            <w:gridSpan w:val="4"/>
            <w:tcBorders>
              <w:top w:val="nil"/>
              <w:left w:val="single" w:sz="4" w:space="0" w:color="auto"/>
              <w:bottom w:val="nil"/>
              <w:right w:val="nil"/>
            </w:tcBorders>
          </w:tcPr>
          <w:p w14:paraId="2E913238" w14:textId="77777777" w:rsidR="000F3E9B" w:rsidRPr="007C0B38" w:rsidRDefault="000F3E9B" w:rsidP="008E5F39">
            <w:pPr>
              <w:widowControl/>
              <w:ind w:right="-57"/>
              <w:jc w:val="both"/>
              <w:rPr>
                <w:rFonts w:cs="Arial"/>
                <w:snapToGrid/>
                <w:szCs w:val="16"/>
                <w:lang w:val="es-ES_tradnl"/>
              </w:rPr>
            </w:pPr>
          </w:p>
        </w:tc>
        <w:tc>
          <w:tcPr>
            <w:tcW w:w="1838" w:type="dxa"/>
            <w:gridSpan w:val="4"/>
            <w:vMerge w:val="restart"/>
            <w:tcBorders>
              <w:top w:val="nil"/>
              <w:left w:val="nil"/>
              <w:bottom w:val="nil"/>
              <w:right w:val="nil"/>
            </w:tcBorders>
            <w:vAlign w:val="center"/>
          </w:tcPr>
          <w:p w14:paraId="13406723" w14:textId="77777777" w:rsidR="000F3E9B" w:rsidRPr="007C0B38" w:rsidRDefault="000F3E9B" w:rsidP="008E5F39">
            <w:pPr>
              <w:widowControl/>
              <w:ind w:right="72"/>
              <w:jc w:val="right"/>
              <w:rPr>
                <w:rFonts w:cs="Arial"/>
                <w:caps/>
                <w:snapToGrid/>
                <w:szCs w:val="16"/>
                <w:lang w:val="en-GB"/>
              </w:rPr>
            </w:pPr>
            <w:r w:rsidRPr="007C0B38">
              <w:rPr>
                <w:rFonts w:cs="Arial"/>
                <w:snapToGrid/>
                <w:szCs w:val="16"/>
                <w:lang w:val="en-GB"/>
              </w:rPr>
              <w:t>Minor / Menor</w:t>
            </w:r>
          </w:p>
        </w:tc>
        <w:tc>
          <w:tcPr>
            <w:tcW w:w="1709" w:type="dxa"/>
            <w:gridSpan w:val="9"/>
            <w:vMerge w:val="restart"/>
            <w:tcBorders>
              <w:top w:val="nil"/>
              <w:left w:val="nil"/>
              <w:bottom w:val="nil"/>
              <w:right w:val="nil"/>
            </w:tcBorders>
            <w:vAlign w:val="center"/>
          </w:tcPr>
          <w:p w14:paraId="28C1668F" w14:textId="7999A2FE" w:rsidR="000F3E9B" w:rsidRPr="007C0B38" w:rsidRDefault="00B34F15" w:rsidP="008E5F39">
            <w:pPr>
              <w:widowControl/>
              <w:ind w:left="72" w:right="-57"/>
              <w:rPr>
                <w:rFonts w:cs="Arial"/>
                <w:caps/>
                <w:snapToGrid/>
                <w:szCs w:val="16"/>
                <w:lang w:val="en-GB"/>
              </w:rPr>
            </w:pPr>
            <w:r>
              <w:rPr>
                <w:rFonts w:cs="Arial"/>
                <w:caps/>
                <w:snapToGrid/>
                <w:szCs w:val="16"/>
                <w:lang w:val="en-GB"/>
              </w:rPr>
              <w:fldChar w:fldCharType="begin">
                <w:ffData>
                  <w:name w:val="Parte1_10_2"/>
                  <w:enabled/>
                  <w:calcOnExit w:val="0"/>
                  <w:checkBox>
                    <w:sizeAuto/>
                    <w:default w:val="0"/>
                  </w:checkBox>
                </w:ffData>
              </w:fldChar>
            </w:r>
            <w:bookmarkStart w:id="23" w:name="Parte1_10_2"/>
            <w:r>
              <w:rPr>
                <w:rFonts w:cs="Arial"/>
                <w:caps/>
                <w:snapToGrid/>
                <w:szCs w:val="16"/>
                <w:lang w:val="en-GB"/>
              </w:rPr>
              <w:instrText xml:space="preserve"> FORMCHECKBOX </w:instrText>
            </w:r>
            <w:r>
              <w:rPr>
                <w:rFonts w:cs="Arial"/>
                <w:caps/>
                <w:snapToGrid/>
                <w:szCs w:val="16"/>
                <w:lang w:val="en-GB"/>
              </w:rPr>
            </w:r>
            <w:r>
              <w:rPr>
                <w:rFonts w:cs="Arial"/>
                <w:caps/>
                <w:snapToGrid/>
                <w:szCs w:val="16"/>
                <w:lang w:val="en-GB"/>
              </w:rPr>
              <w:fldChar w:fldCharType="separate"/>
            </w:r>
            <w:r>
              <w:rPr>
                <w:rFonts w:cs="Arial"/>
                <w:caps/>
                <w:snapToGrid/>
                <w:szCs w:val="16"/>
                <w:lang w:val="en-GB"/>
              </w:rPr>
              <w:fldChar w:fldCharType="end"/>
            </w:r>
            <w:bookmarkEnd w:id="23"/>
          </w:p>
        </w:tc>
        <w:tc>
          <w:tcPr>
            <w:tcW w:w="6236" w:type="dxa"/>
            <w:gridSpan w:val="17"/>
            <w:vMerge/>
            <w:tcBorders>
              <w:left w:val="single" w:sz="6" w:space="0" w:color="000000"/>
              <w:right w:val="single" w:sz="4" w:space="0" w:color="auto"/>
            </w:tcBorders>
            <w:vAlign w:val="center"/>
          </w:tcPr>
          <w:p w14:paraId="1E88424F" w14:textId="77777777" w:rsidR="000F3E9B" w:rsidRPr="007C0B38" w:rsidRDefault="000F3E9B" w:rsidP="008E5F39">
            <w:pPr>
              <w:widowControl/>
              <w:ind w:left="71" w:right="-57" w:hanging="709"/>
              <w:jc w:val="both"/>
              <w:rPr>
                <w:rFonts w:cs="Arial"/>
                <w:caps/>
                <w:snapToGrid/>
                <w:szCs w:val="16"/>
                <w:lang w:val="es-ES_tradnl"/>
              </w:rPr>
            </w:pPr>
          </w:p>
        </w:tc>
      </w:tr>
      <w:tr w:rsidR="000F3E9B" w:rsidRPr="00220AB7" w14:paraId="7902B103" w14:textId="77777777" w:rsidTr="008E5F39">
        <w:trPr>
          <w:gridBefore w:val="1"/>
          <w:gridAfter w:val="2"/>
          <w:wBefore w:w="28" w:type="dxa"/>
          <w:wAfter w:w="30" w:type="dxa"/>
          <w:cantSplit/>
          <w:jc w:val="center"/>
        </w:trPr>
        <w:tc>
          <w:tcPr>
            <w:tcW w:w="516" w:type="dxa"/>
            <w:gridSpan w:val="4"/>
            <w:tcBorders>
              <w:top w:val="nil"/>
              <w:left w:val="single" w:sz="4" w:space="0" w:color="auto"/>
              <w:bottom w:val="nil"/>
              <w:right w:val="nil"/>
            </w:tcBorders>
          </w:tcPr>
          <w:p w14:paraId="6A687EE7" w14:textId="77777777" w:rsidR="000F3E9B" w:rsidRPr="007C0B38" w:rsidRDefault="000F3E9B" w:rsidP="008E5F39">
            <w:pPr>
              <w:widowControl/>
              <w:ind w:right="-57"/>
              <w:jc w:val="both"/>
              <w:rPr>
                <w:rFonts w:cs="Arial"/>
                <w:snapToGrid/>
                <w:szCs w:val="16"/>
                <w:lang w:val="en-GB"/>
              </w:rPr>
            </w:pPr>
          </w:p>
        </w:tc>
        <w:tc>
          <w:tcPr>
            <w:tcW w:w="1838" w:type="dxa"/>
            <w:gridSpan w:val="4"/>
            <w:vMerge/>
            <w:tcBorders>
              <w:top w:val="nil"/>
              <w:left w:val="nil"/>
              <w:bottom w:val="nil"/>
              <w:right w:val="nil"/>
            </w:tcBorders>
            <w:vAlign w:val="center"/>
          </w:tcPr>
          <w:p w14:paraId="45D943E7" w14:textId="77777777" w:rsidR="000F3E9B" w:rsidRPr="007C0B38" w:rsidRDefault="000F3E9B" w:rsidP="008E5F39">
            <w:pPr>
              <w:widowControl/>
              <w:ind w:right="-57"/>
              <w:jc w:val="both"/>
              <w:rPr>
                <w:rFonts w:cs="Arial"/>
                <w:b/>
                <w:caps/>
                <w:snapToGrid/>
                <w:szCs w:val="16"/>
                <w:lang w:val="en-GB"/>
              </w:rPr>
            </w:pPr>
          </w:p>
        </w:tc>
        <w:tc>
          <w:tcPr>
            <w:tcW w:w="1709" w:type="dxa"/>
            <w:gridSpan w:val="9"/>
            <w:vMerge/>
            <w:tcBorders>
              <w:top w:val="nil"/>
              <w:left w:val="nil"/>
              <w:bottom w:val="nil"/>
              <w:right w:val="nil"/>
            </w:tcBorders>
            <w:vAlign w:val="center"/>
          </w:tcPr>
          <w:p w14:paraId="3B0EC28B" w14:textId="77777777" w:rsidR="000F3E9B" w:rsidRPr="007C0B38" w:rsidRDefault="000F3E9B" w:rsidP="008E5F39">
            <w:pPr>
              <w:widowControl/>
              <w:ind w:left="-57" w:right="-57"/>
              <w:jc w:val="both"/>
              <w:rPr>
                <w:rFonts w:cs="Arial"/>
                <w:b/>
                <w:caps/>
                <w:snapToGrid/>
                <w:szCs w:val="16"/>
                <w:lang w:val="en-GB"/>
              </w:rPr>
            </w:pPr>
          </w:p>
        </w:tc>
        <w:tc>
          <w:tcPr>
            <w:tcW w:w="6236" w:type="dxa"/>
            <w:gridSpan w:val="17"/>
            <w:vMerge/>
            <w:tcBorders>
              <w:left w:val="single" w:sz="6" w:space="0" w:color="000000"/>
              <w:right w:val="single" w:sz="4" w:space="0" w:color="auto"/>
            </w:tcBorders>
            <w:vAlign w:val="center"/>
          </w:tcPr>
          <w:p w14:paraId="404A2F3B" w14:textId="77777777" w:rsidR="000F3E9B" w:rsidRPr="007C0B38" w:rsidRDefault="000F3E9B" w:rsidP="008E5F39">
            <w:pPr>
              <w:widowControl/>
              <w:ind w:left="71" w:right="-57" w:hanging="709"/>
              <w:jc w:val="both"/>
              <w:rPr>
                <w:rFonts w:cs="Arial"/>
                <w:caps/>
                <w:snapToGrid/>
                <w:szCs w:val="16"/>
                <w:lang w:val="en-GB"/>
              </w:rPr>
            </w:pPr>
          </w:p>
        </w:tc>
      </w:tr>
      <w:tr w:rsidR="000F3E9B" w:rsidRPr="00220AB7" w14:paraId="5D8F80D1" w14:textId="77777777" w:rsidTr="008E5F39">
        <w:trPr>
          <w:gridBefore w:val="1"/>
          <w:gridAfter w:val="2"/>
          <w:wBefore w:w="28" w:type="dxa"/>
          <w:wAfter w:w="30" w:type="dxa"/>
          <w:cantSplit/>
          <w:jc w:val="center"/>
        </w:trPr>
        <w:tc>
          <w:tcPr>
            <w:tcW w:w="516" w:type="dxa"/>
            <w:gridSpan w:val="4"/>
            <w:tcBorders>
              <w:top w:val="nil"/>
              <w:left w:val="single" w:sz="4" w:space="0" w:color="auto"/>
              <w:bottom w:val="nil"/>
              <w:right w:val="nil"/>
            </w:tcBorders>
          </w:tcPr>
          <w:p w14:paraId="774DC456" w14:textId="77777777" w:rsidR="000F3E9B" w:rsidRPr="007C0B38" w:rsidRDefault="000F3E9B" w:rsidP="008E5F39">
            <w:pPr>
              <w:widowControl/>
              <w:ind w:right="-57"/>
              <w:jc w:val="both"/>
              <w:rPr>
                <w:rFonts w:cs="Arial"/>
                <w:snapToGrid/>
                <w:szCs w:val="16"/>
                <w:lang w:val="en-GB"/>
              </w:rPr>
            </w:pPr>
          </w:p>
        </w:tc>
        <w:tc>
          <w:tcPr>
            <w:tcW w:w="1838" w:type="dxa"/>
            <w:gridSpan w:val="4"/>
            <w:tcBorders>
              <w:top w:val="nil"/>
              <w:left w:val="nil"/>
              <w:bottom w:val="nil"/>
              <w:right w:val="nil"/>
            </w:tcBorders>
            <w:vAlign w:val="center"/>
          </w:tcPr>
          <w:p w14:paraId="7D720801" w14:textId="77777777" w:rsidR="000F3E9B" w:rsidRPr="007C0B38" w:rsidRDefault="000F3E9B" w:rsidP="008E5F39">
            <w:pPr>
              <w:widowControl/>
              <w:ind w:right="-57"/>
              <w:jc w:val="both"/>
              <w:rPr>
                <w:rFonts w:cs="Arial"/>
                <w:b/>
                <w:caps/>
                <w:snapToGrid/>
                <w:szCs w:val="16"/>
                <w:lang w:val="en-GB"/>
              </w:rPr>
            </w:pPr>
          </w:p>
        </w:tc>
        <w:tc>
          <w:tcPr>
            <w:tcW w:w="1709" w:type="dxa"/>
            <w:gridSpan w:val="9"/>
            <w:tcBorders>
              <w:top w:val="nil"/>
              <w:left w:val="nil"/>
              <w:bottom w:val="nil"/>
              <w:right w:val="nil"/>
            </w:tcBorders>
            <w:vAlign w:val="center"/>
          </w:tcPr>
          <w:p w14:paraId="1AAA1CCE" w14:textId="77777777" w:rsidR="000F3E9B" w:rsidRPr="007C0B38" w:rsidRDefault="000F3E9B" w:rsidP="008E5F39">
            <w:pPr>
              <w:widowControl/>
              <w:ind w:left="-57" w:right="-57"/>
              <w:jc w:val="both"/>
              <w:rPr>
                <w:rFonts w:cs="Arial"/>
                <w:b/>
                <w:caps/>
                <w:snapToGrid/>
                <w:szCs w:val="16"/>
                <w:lang w:val="en-GB"/>
              </w:rPr>
            </w:pPr>
          </w:p>
        </w:tc>
        <w:tc>
          <w:tcPr>
            <w:tcW w:w="6236" w:type="dxa"/>
            <w:gridSpan w:val="17"/>
            <w:vMerge/>
            <w:tcBorders>
              <w:left w:val="single" w:sz="6" w:space="0" w:color="000000"/>
              <w:bottom w:val="nil"/>
              <w:right w:val="single" w:sz="4" w:space="0" w:color="auto"/>
            </w:tcBorders>
            <w:vAlign w:val="center"/>
          </w:tcPr>
          <w:p w14:paraId="0B1FC9DB" w14:textId="77777777" w:rsidR="000F3E9B" w:rsidRPr="007C0B38" w:rsidRDefault="000F3E9B" w:rsidP="008E5F39">
            <w:pPr>
              <w:widowControl/>
              <w:ind w:left="71" w:right="-57"/>
              <w:jc w:val="both"/>
              <w:rPr>
                <w:rFonts w:cs="Arial"/>
                <w:caps/>
                <w:snapToGrid/>
                <w:szCs w:val="16"/>
                <w:lang w:val="en-GB"/>
              </w:rPr>
            </w:pPr>
          </w:p>
        </w:tc>
      </w:tr>
      <w:tr w:rsidR="000F3E9B" w:rsidRPr="00220AB7" w14:paraId="3A9381CE" w14:textId="77777777" w:rsidTr="008E5F39">
        <w:trPr>
          <w:gridBefore w:val="2"/>
          <w:gridAfter w:val="1"/>
          <w:wBefore w:w="44" w:type="dxa"/>
          <w:wAfter w:w="15" w:type="dxa"/>
          <w:cantSplit/>
          <w:trHeight w:val="268"/>
          <w:jc w:val="center"/>
        </w:trPr>
        <w:tc>
          <w:tcPr>
            <w:tcW w:w="517" w:type="dxa"/>
            <w:gridSpan w:val="4"/>
            <w:tcBorders>
              <w:top w:val="nil"/>
              <w:left w:val="single" w:sz="4" w:space="0" w:color="auto"/>
              <w:bottom w:val="nil"/>
              <w:right w:val="nil"/>
            </w:tcBorders>
          </w:tcPr>
          <w:p w14:paraId="654DBCD9" w14:textId="77777777" w:rsidR="000F3E9B" w:rsidRPr="007C0B38" w:rsidRDefault="000F3E9B" w:rsidP="008E5F39">
            <w:pPr>
              <w:widowControl/>
              <w:ind w:right="-57"/>
              <w:jc w:val="both"/>
              <w:rPr>
                <w:rFonts w:cs="Arial"/>
                <w:caps/>
                <w:snapToGrid/>
                <w:szCs w:val="16"/>
                <w:lang w:val="es-ES_tradnl"/>
              </w:rPr>
            </w:pPr>
          </w:p>
        </w:tc>
        <w:tc>
          <w:tcPr>
            <w:tcW w:w="3545" w:type="dxa"/>
            <w:gridSpan w:val="13"/>
            <w:tcBorders>
              <w:top w:val="nil"/>
              <w:left w:val="nil"/>
              <w:bottom w:val="nil"/>
              <w:right w:val="nil"/>
            </w:tcBorders>
          </w:tcPr>
          <w:p w14:paraId="7252B263" w14:textId="77777777" w:rsidR="000F3E9B" w:rsidRPr="007C0B38" w:rsidRDefault="000F3E9B" w:rsidP="008E5F39">
            <w:pPr>
              <w:widowControl/>
              <w:ind w:left="72" w:right="-57"/>
              <w:rPr>
                <w:rFonts w:cs="Arial"/>
                <w:snapToGrid/>
                <w:szCs w:val="16"/>
                <w:lang w:val="en-GB"/>
              </w:rPr>
            </w:pPr>
            <w:r w:rsidRPr="007C0B38">
              <w:rPr>
                <w:rFonts w:cs="Arial"/>
                <w:snapToGrid/>
                <w:szCs w:val="16"/>
                <w:lang w:val="en-GB"/>
              </w:rPr>
              <w:t>Indicate in block # 1</w:t>
            </w:r>
            <w:r>
              <w:rPr>
                <w:rFonts w:cs="Arial"/>
                <w:snapToGrid/>
                <w:szCs w:val="16"/>
                <w:lang w:val="en-GB"/>
              </w:rPr>
              <w:t>1</w:t>
            </w:r>
            <w:r w:rsidRPr="007C0B38">
              <w:rPr>
                <w:rFonts w:cs="Arial"/>
                <w:snapToGrid/>
                <w:szCs w:val="16"/>
                <w:lang w:val="en-GB"/>
              </w:rPr>
              <w:t xml:space="preserve"> the affected product characteristics </w:t>
            </w:r>
          </w:p>
          <w:p w14:paraId="69926CD5" w14:textId="77777777" w:rsidR="000F3E9B" w:rsidRPr="007C0B38" w:rsidRDefault="000F3E9B" w:rsidP="008E5F39">
            <w:pPr>
              <w:widowControl/>
              <w:ind w:left="72" w:right="-57"/>
              <w:rPr>
                <w:rFonts w:cs="Arial"/>
                <w:caps/>
                <w:snapToGrid/>
                <w:szCs w:val="16"/>
                <w:lang w:val="es-ES_tradnl"/>
              </w:rPr>
            </w:pPr>
            <w:r w:rsidRPr="007C0B38">
              <w:rPr>
                <w:rFonts w:cs="Arial"/>
                <w:snapToGrid/>
                <w:szCs w:val="16"/>
                <w:lang w:val="es-ES_tradnl"/>
              </w:rPr>
              <w:t>Indicar en la casilla 1</w:t>
            </w:r>
            <w:r>
              <w:rPr>
                <w:rFonts w:cs="Arial"/>
                <w:snapToGrid/>
                <w:szCs w:val="16"/>
                <w:lang w:val="es-ES_tradnl"/>
              </w:rPr>
              <w:t>1</w:t>
            </w:r>
            <w:r w:rsidRPr="007C0B38">
              <w:rPr>
                <w:rFonts w:cs="Arial"/>
                <w:snapToGrid/>
                <w:szCs w:val="16"/>
                <w:lang w:val="es-ES_tradnl"/>
              </w:rPr>
              <w:t xml:space="preserve"> las características del producto afectadas</w:t>
            </w:r>
          </w:p>
        </w:tc>
        <w:tc>
          <w:tcPr>
            <w:tcW w:w="1274" w:type="dxa"/>
            <w:gridSpan w:val="6"/>
            <w:tcBorders>
              <w:top w:val="single" w:sz="6" w:space="0" w:color="000000"/>
              <w:left w:val="single" w:sz="6" w:space="0" w:color="000000"/>
              <w:bottom w:val="nil"/>
              <w:right w:val="nil"/>
            </w:tcBorders>
            <w:vAlign w:val="center"/>
          </w:tcPr>
          <w:p w14:paraId="316624BC" w14:textId="77777777" w:rsidR="000F3E9B" w:rsidRPr="007C0B38" w:rsidRDefault="000F3E9B" w:rsidP="008E5F39">
            <w:pPr>
              <w:widowControl/>
              <w:ind w:left="-70" w:right="-23"/>
              <w:jc w:val="center"/>
              <w:rPr>
                <w:rFonts w:cs="Arial"/>
                <w:snapToGrid/>
                <w:szCs w:val="16"/>
                <w:lang w:val="en-GB"/>
              </w:rPr>
            </w:pPr>
            <w:r w:rsidRPr="007C0B38">
              <w:rPr>
                <w:rFonts w:cs="Arial"/>
                <w:snapToGrid/>
                <w:szCs w:val="16"/>
                <w:lang w:val="en-GB"/>
              </w:rPr>
              <w:t>1</w:t>
            </w:r>
            <w:r>
              <w:rPr>
                <w:rFonts w:cs="Arial"/>
                <w:snapToGrid/>
                <w:szCs w:val="16"/>
                <w:lang w:val="en-GB"/>
              </w:rPr>
              <w:t>2</w:t>
            </w:r>
            <w:r w:rsidRPr="007C0B38">
              <w:rPr>
                <w:rFonts w:cs="Arial"/>
                <w:snapToGrid/>
                <w:szCs w:val="16"/>
                <w:lang w:val="en-GB"/>
              </w:rPr>
              <w:t>.</w:t>
            </w:r>
          </w:p>
        </w:tc>
        <w:tc>
          <w:tcPr>
            <w:tcW w:w="4962" w:type="dxa"/>
            <w:gridSpan w:val="11"/>
            <w:tcBorders>
              <w:top w:val="single" w:sz="6" w:space="0" w:color="000000"/>
              <w:left w:val="nil"/>
              <w:bottom w:val="nil"/>
              <w:right w:val="single" w:sz="4" w:space="0" w:color="auto"/>
            </w:tcBorders>
            <w:vAlign w:val="center"/>
          </w:tcPr>
          <w:p w14:paraId="369C15B7" w14:textId="77777777" w:rsidR="000F3E9B" w:rsidRPr="007C0B38" w:rsidRDefault="000F3E9B" w:rsidP="008E5F39">
            <w:pPr>
              <w:widowControl/>
              <w:ind w:left="72" w:right="307"/>
              <w:rPr>
                <w:rFonts w:cs="Arial"/>
                <w:snapToGrid/>
                <w:szCs w:val="16"/>
                <w:lang w:val="en-GB"/>
              </w:rPr>
            </w:pPr>
            <w:r w:rsidRPr="007C0B38">
              <w:rPr>
                <w:rFonts w:cs="Arial"/>
                <w:snapToGrid/>
                <w:szCs w:val="16"/>
                <w:lang w:val="en-GB"/>
              </w:rPr>
              <w:t>Contract Amendment Required</w:t>
            </w:r>
          </w:p>
          <w:p w14:paraId="1CF9EA05" w14:textId="3AD8537E" w:rsidR="000F3E9B" w:rsidRPr="007C0B38" w:rsidRDefault="000F3E9B" w:rsidP="008E5F39">
            <w:pPr>
              <w:widowControl/>
              <w:ind w:left="72" w:right="307"/>
              <w:rPr>
                <w:rFonts w:cs="Arial"/>
                <w:snapToGrid/>
                <w:szCs w:val="16"/>
                <w:lang w:val="en-GB"/>
              </w:rPr>
            </w:pPr>
            <w:r w:rsidRPr="007C0B38">
              <w:rPr>
                <w:rFonts w:cs="Arial"/>
                <w:snapToGrid/>
                <w:szCs w:val="16"/>
                <w:lang w:val="es-ES_tradnl"/>
              </w:rPr>
              <w:t>Requiere modificación del contrato</w:t>
            </w:r>
            <w:r w:rsidRPr="007C0B38">
              <w:rPr>
                <w:rFonts w:cs="Arial"/>
                <w:snapToGrid/>
                <w:szCs w:val="16"/>
                <w:lang w:val="en-GB"/>
              </w:rPr>
              <w:t xml:space="preserve">     </w:t>
            </w:r>
            <w:r w:rsidR="00B34F15">
              <w:rPr>
                <w:rFonts w:cs="Arial"/>
                <w:snapToGrid/>
                <w:szCs w:val="16"/>
                <w:lang w:val="en-GB"/>
              </w:rPr>
              <w:fldChar w:fldCharType="begin">
                <w:ffData>
                  <w:name w:val="Parte1_12_1"/>
                  <w:enabled/>
                  <w:calcOnExit w:val="0"/>
                  <w:checkBox>
                    <w:sizeAuto/>
                    <w:default w:val="0"/>
                  </w:checkBox>
                </w:ffData>
              </w:fldChar>
            </w:r>
            <w:bookmarkStart w:id="24" w:name="Parte1_12_1"/>
            <w:r w:rsidR="00B34F15">
              <w:rPr>
                <w:rFonts w:cs="Arial"/>
                <w:snapToGrid/>
                <w:szCs w:val="16"/>
                <w:lang w:val="en-GB"/>
              </w:rPr>
              <w:instrText xml:space="preserve"> FORMCHECKBOX </w:instrText>
            </w:r>
            <w:r w:rsidR="00B34F15">
              <w:rPr>
                <w:rFonts w:cs="Arial"/>
                <w:snapToGrid/>
                <w:szCs w:val="16"/>
                <w:lang w:val="en-GB"/>
              </w:rPr>
            </w:r>
            <w:r w:rsidR="00B34F15">
              <w:rPr>
                <w:rFonts w:cs="Arial"/>
                <w:snapToGrid/>
                <w:szCs w:val="16"/>
                <w:lang w:val="en-GB"/>
              </w:rPr>
              <w:fldChar w:fldCharType="separate"/>
            </w:r>
            <w:r w:rsidR="00B34F15">
              <w:rPr>
                <w:rFonts w:cs="Arial"/>
                <w:snapToGrid/>
                <w:szCs w:val="16"/>
                <w:lang w:val="en-GB"/>
              </w:rPr>
              <w:fldChar w:fldCharType="end"/>
            </w:r>
            <w:bookmarkEnd w:id="24"/>
          </w:p>
        </w:tc>
      </w:tr>
      <w:tr w:rsidR="000F3E9B" w:rsidRPr="00220AB7" w14:paraId="72EAD5E4" w14:textId="77777777" w:rsidTr="008E5F39">
        <w:trPr>
          <w:gridAfter w:val="3"/>
          <w:wAfter w:w="58" w:type="dxa"/>
          <w:cantSplit/>
          <w:trHeight w:val="390"/>
          <w:jc w:val="center"/>
        </w:trPr>
        <w:tc>
          <w:tcPr>
            <w:tcW w:w="514" w:type="dxa"/>
            <w:gridSpan w:val="4"/>
            <w:tcBorders>
              <w:top w:val="single" w:sz="6" w:space="0" w:color="000000"/>
              <w:left w:val="single" w:sz="4" w:space="0" w:color="auto"/>
              <w:bottom w:val="single" w:sz="6" w:space="0" w:color="000000"/>
              <w:right w:val="nil"/>
            </w:tcBorders>
            <w:vAlign w:val="center"/>
          </w:tcPr>
          <w:p w14:paraId="47E79A52" w14:textId="77777777" w:rsidR="000F3E9B" w:rsidRPr="007C0B38" w:rsidRDefault="000F3E9B" w:rsidP="008E5F39">
            <w:pPr>
              <w:widowControl/>
              <w:ind w:right="-57"/>
              <w:jc w:val="center"/>
              <w:rPr>
                <w:rFonts w:cs="Arial"/>
                <w:snapToGrid/>
                <w:szCs w:val="16"/>
                <w:lang w:val="en-GB"/>
              </w:rPr>
            </w:pPr>
            <w:r w:rsidRPr="007C0B38">
              <w:rPr>
                <w:rFonts w:cs="Arial"/>
                <w:snapToGrid/>
                <w:szCs w:val="16"/>
                <w:lang w:val="en-GB"/>
              </w:rPr>
              <w:t>1</w:t>
            </w:r>
            <w:r>
              <w:rPr>
                <w:rFonts w:cs="Arial"/>
                <w:snapToGrid/>
                <w:szCs w:val="16"/>
                <w:lang w:val="en-GB"/>
              </w:rPr>
              <w:t>3</w:t>
            </w:r>
            <w:r w:rsidRPr="007C0B38">
              <w:rPr>
                <w:rFonts w:cs="Arial"/>
                <w:snapToGrid/>
                <w:szCs w:val="16"/>
                <w:lang w:val="en-GB"/>
              </w:rPr>
              <w:t>.</w:t>
            </w:r>
          </w:p>
        </w:tc>
        <w:tc>
          <w:tcPr>
            <w:tcW w:w="2123" w:type="dxa"/>
            <w:gridSpan w:val="6"/>
            <w:tcBorders>
              <w:top w:val="single" w:sz="6" w:space="0" w:color="000000"/>
              <w:left w:val="nil"/>
              <w:bottom w:val="single" w:sz="6" w:space="0" w:color="000000"/>
              <w:right w:val="nil"/>
            </w:tcBorders>
            <w:vAlign w:val="center"/>
          </w:tcPr>
          <w:p w14:paraId="1B181781" w14:textId="77777777" w:rsidR="000F3E9B" w:rsidRPr="006E15A0" w:rsidRDefault="000F3E9B" w:rsidP="008E5F39">
            <w:pPr>
              <w:widowControl/>
              <w:ind w:left="72" w:right="-57"/>
              <w:rPr>
                <w:rFonts w:cs="Arial"/>
                <w:snapToGrid/>
                <w:szCs w:val="16"/>
                <w:lang w:val="en-GB"/>
              </w:rPr>
            </w:pPr>
            <w:r w:rsidRPr="006E15A0">
              <w:rPr>
                <w:rFonts w:cs="Arial"/>
                <w:snapToGrid/>
                <w:szCs w:val="16"/>
                <w:lang w:val="en-GB"/>
              </w:rPr>
              <w:t>Effect on Contractual Delivery Date:</w:t>
            </w:r>
          </w:p>
          <w:p w14:paraId="064A6FEE" w14:textId="77777777" w:rsidR="000F3E9B" w:rsidRPr="006E15A0" w:rsidRDefault="000F3E9B" w:rsidP="008E5F39">
            <w:pPr>
              <w:widowControl/>
              <w:ind w:left="72" w:right="-57"/>
              <w:rPr>
                <w:rFonts w:cs="Arial"/>
                <w:snapToGrid/>
                <w:szCs w:val="16"/>
                <w:lang w:val="es-ES_tradnl"/>
              </w:rPr>
            </w:pPr>
            <w:r w:rsidRPr="006E15A0">
              <w:rPr>
                <w:rFonts w:cs="Arial"/>
                <w:snapToGrid/>
                <w:szCs w:val="16"/>
                <w:lang w:val="es-ES_tradnl"/>
              </w:rPr>
              <w:t xml:space="preserve">Efecto en la fecha de entrega contractual:  </w:t>
            </w:r>
          </w:p>
        </w:tc>
        <w:tc>
          <w:tcPr>
            <w:tcW w:w="1422" w:type="dxa"/>
            <w:gridSpan w:val="7"/>
            <w:tcBorders>
              <w:top w:val="single" w:sz="6" w:space="0" w:color="000000"/>
              <w:left w:val="nil"/>
              <w:bottom w:val="single" w:sz="6" w:space="0" w:color="000000"/>
            </w:tcBorders>
            <w:vAlign w:val="center"/>
          </w:tcPr>
          <w:p w14:paraId="70B4BC8C" w14:textId="04CCFC0F" w:rsidR="000F3E9B" w:rsidRPr="006E15A0" w:rsidRDefault="00B34F15" w:rsidP="008E5F39">
            <w:pPr>
              <w:widowControl/>
              <w:ind w:right="-57"/>
              <w:jc w:val="both"/>
              <w:rPr>
                <w:rFonts w:cs="Arial"/>
                <w:snapToGrid/>
                <w:szCs w:val="16"/>
                <w:lang w:val="es-ES_tradnl"/>
              </w:rPr>
            </w:pPr>
            <w:r>
              <w:rPr>
                <w:rFonts w:cs="Arial"/>
                <w:snapToGrid/>
                <w:szCs w:val="16"/>
                <w:lang w:val="es-ES_tradnl"/>
              </w:rPr>
              <w:fldChar w:fldCharType="begin">
                <w:ffData>
                  <w:name w:val="Parte1_13"/>
                  <w:enabled/>
                  <w:calcOnExit w:val="0"/>
                  <w:textInput/>
                </w:ffData>
              </w:fldChar>
            </w:r>
            <w:bookmarkStart w:id="25" w:name="Parte1_13"/>
            <w:r>
              <w:rPr>
                <w:rFonts w:cs="Arial"/>
                <w:snapToGrid/>
                <w:szCs w:val="16"/>
                <w:lang w:val="es-ES_tradnl"/>
              </w:rPr>
              <w:instrText xml:space="preserve"> FORMTEXT </w:instrText>
            </w:r>
            <w:r>
              <w:rPr>
                <w:rFonts w:cs="Arial"/>
                <w:snapToGrid/>
                <w:szCs w:val="16"/>
                <w:lang w:val="es-ES_tradnl"/>
              </w:rPr>
            </w:r>
            <w:r>
              <w:rPr>
                <w:rFonts w:cs="Arial"/>
                <w:snapToGrid/>
                <w:szCs w:val="16"/>
                <w:lang w:val="es-ES_tradnl"/>
              </w:rPr>
              <w:fldChar w:fldCharType="separate"/>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snapToGrid/>
                <w:szCs w:val="16"/>
                <w:lang w:val="es-ES_tradnl"/>
              </w:rPr>
              <w:fldChar w:fldCharType="end"/>
            </w:r>
            <w:bookmarkEnd w:id="25"/>
          </w:p>
        </w:tc>
        <w:tc>
          <w:tcPr>
            <w:tcW w:w="1274" w:type="dxa"/>
            <w:gridSpan w:val="7"/>
            <w:tcBorders>
              <w:top w:val="single" w:sz="6" w:space="0" w:color="000000"/>
              <w:left w:val="nil"/>
              <w:bottom w:val="single" w:sz="6" w:space="0" w:color="000000"/>
              <w:right w:val="nil"/>
            </w:tcBorders>
            <w:vAlign w:val="center"/>
          </w:tcPr>
          <w:p w14:paraId="60B244D0" w14:textId="77777777" w:rsidR="000F3E9B" w:rsidRPr="006E15A0" w:rsidRDefault="000F3E9B" w:rsidP="008E5F39">
            <w:pPr>
              <w:widowControl/>
              <w:ind w:left="-57" w:right="-57"/>
              <w:jc w:val="center"/>
              <w:rPr>
                <w:rFonts w:cs="Arial"/>
                <w:snapToGrid/>
                <w:szCs w:val="16"/>
              </w:rPr>
            </w:pPr>
            <w:r w:rsidRPr="006E15A0">
              <w:rPr>
                <w:rFonts w:cs="Arial"/>
                <w:snapToGrid/>
                <w:szCs w:val="16"/>
              </w:rPr>
              <w:t>1</w:t>
            </w:r>
            <w:r>
              <w:rPr>
                <w:rFonts w:cs="Arial"/>
                <w:snapToGrid/>
                <w:szCs w:val="16"/>
              </w:rPr>
              <w:t>4</w:t>
            </w:r>
            <w:r w:rsidRPr="006E15A0">
              <w:rPr>
                <w:rFonts w:cs="Arial"/>
                <w:snapToGrid/>
                <w:szCs w:val="16"/>
              </w:rPr>
              <w:t>.</w:t>
            </w:r>
          </w:p>
        </w:tc>
        <w:tc>
          <w:tcPr>
            <w:tcW w:w="2406" w:type="dxa"/>
            <w:gridSpan w:val="7"/>
            <w:tcBorders>
              <w:top w:val="single" w:sz="6" w:space="0" w:color="000000"/>
              <w:left w:val="nil"/>
              <w:bottom w:val="single" w:sz="6" w:space="0" w:color="000000"/>
              <w:right w:val="nil"/>
            </w:tcBorders>
            <w:vAlign w:val="center"/>
          </w:tcPr>
          <w:p w14:paraId="3206C671" w14:textId="77777777" w:rsidR="000F3E9B" w:rsidRPr="006E15A0" w:rsidRDefault="000F3E9B" w:rsidP="008E5F39">
            <w:pPr>
              <w:widowControl/>
              <w:ind w:left="-57" w:right="-57"/>
              <w:rPr>
                <w:rFonts w:cs="Arial"/>
                <w:snapToGrid/>
                <w:szCs w:val="16"/>
              </w:rPr>
            </w:pPr>
            <w:r w:rsidRPr="006E15A0">
              <w:rPr>
                <w:rFonts w:cs="Arial"/>
                <w:snapToGrid/>
                <w:szCs w:val="16"/>
              </w:rPr>
              <w:t>Identify the Design Authority:</w:t>
            </w:r>
          </w:p>
          <w:p w14:paraId="48F79F96" w14:textId="77777777" w:rsidR="000F3E9B" w:rsidRPr="006E15A0" w:rsidRDefault="000F3E9B" w:rsidP="008E5F39">
            <w:pPr>
              <w:widowControl/>
              <w:ind w:left="-57" w:right="-57"/>
              <w:rPr>
                <w:rFonts w:cs="Arial"/>
                <w:snapToGrid/>
                <w:szCs w:val="16"/>
                <w:lang w:val="es-ES_tradnl"/>
              </w:rPr>
            </w:pPr>
            <w:r w:rsidRPr="006E15A0">
              <w:rPr>
                <w:rFonts w:cs="Arial"/>
                <w:snapToGrid/>
                <w:szCs w:val="16"/>
                <w:lang w:val="es-ES_tradnl"/>
              </w:rPr>
              <w:t>Identificar a la Autoridad de Diseño:</w:t>
            </w:r>
          </w:p>
        </w:tc>
        <w:tc>
          <w:tcPr>
            <w:tcW w:w="2560" w:type="dxa"/>
            <w:gridSpan w:val="3"/>
            <w:tcBorders>
              <w:top w:val="single" w:sz="6" w:space="0" w:color="000000"/>
              <w:left w:val="nil"/>
              <w:bottom w:val="single" w:sz="6" w:space="0" w:color="000000"/>
              <w:right w:val="single" w:sz="4" w:space="0" w:color="auto"/>
            </w:tcBorders>
            <w:vAlign w:val="center"/>
          </w:tcPr>
          <w:p w14:paraId="5EB222B8" w14:textId="18BA59DE" w:rsidR="000F3E9B" w:rsidRPr="006E15A0" w:rsidRDefault="00B34F15" w:rsidP="008E5F39">
            <w:pPr>
              <w:widowControl/>
              <w:ind w:left="-57" w:right="-57"/>
              <w:jc w:val="both"/>
              <w:rPr>
                <w:rFonts w:cs="Arial"/>
                <w:snapToGrid/>
                <w:szCs w:val="16"/>
                <w:lang w:val="es-ES_tradnl"/>
              </w:rPr>
            </w:pPr>
            <w:r>
              <w:rPr>
                <w:rFonts w:cs="Arial"/>
                <w:snapToGrid/>
                <w:szCs w:val="16"/>
                <w:lang w:val="es-ES_tradnl"/>
              </w:rPr>
              <w:fldChar w:fldCharType="begin">
                <w:ffData>
                  <w:name w:val="Parte1_14"/>
                  <w:enabled/>
                  <w:calcOnExit w:val="0"/>
                  <w:textInput/>
                </w:ffData>
              </w:fldChar>
            </w:r>
            <w:bookmarkStart w:id="26" w:name="Parte1_14"/>
            <w:r>
              <w:rPr>
                <w:rFonts w:cs="Arial"/>
                <w:snapToGrid/>
                <w:szCs w:val="16"/>
                <w:lang w:val="es-ES_tradnl"/>
              </w:rPr>
              <w:instrText xml:space="preserve"> FORMTEXT </w:instrText>
            </w:r>
            <w:r>
              <w:rPr>
                <w:rFonts w:cs="Arial"/>
                <w:snapToGrid/>
                <w:szCs w:val="16"/>
                <w:lang w:val="es-ES_tradnl"/>
              </w:rPr>
            </w:r>
            <w:r>
              <w:rPr>
                <w:rFonts w:cs="Arial"/>
                <w:snapToGrid/>
                <w:szCs w:val="16"/>
                <w:lang w:val="es-ES_tradnl"/>
              </w:rPr>
              <w:fldChar w:fldCharType="separate"/>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snapToGrid/>
                <w:szCs w:val="16"/>
                <w:lang w:val="es-ES_tradnl"/>
              </w:rPr>
              <w:fldChar w:fldCharType="end"/>
            </w:r>
            <w:bookmarkEnd w:id="26"/>
          </w:p>
        </w:tc>
      </w:tr>
      <w:tr w:rsidR="000F3E9B" w:rsidRPr="00220AB7" w14:paraId="10F3C73B" w14:textId="77777777" w:rsidTr="008E5F39">
        <w:trPr>
          <w:gridAfter w:val="3"/>
          <w:wAfter w:w="58" w:type="dxa"/>
          <w:cantSplit/>
          <w:trHeight w:val="964"/>
          <w:jc w:val="center"/>
        </w:trPr>
        <w:tc>
          <w:tcPr>
            <w:tcW w:w="514" w:type="dxa"/>
            <w:gridSpan w:val="4"/>
            <w:tcBorders>
              <w:top w:val="single" w:sz="6" w:space="0" w:color="000000"/>
              <w:left w:val="single" w:sz="4" w:space="0" w:color="auto"/>
              <w:bottom w:val="nil"/>
              <w:right w:val="nil"/>
            </w:tcBorders>
          </w:tcPr>
          <w:p w14:paraId="361C7EFE" w14:textId="77777777" w:rsidR="000F3E9B" w:rsidRPr="007C0B38" w:rsidRDefault="000F3E9B" w:rsidP="008E5F39">
            <w:pPr>
              <w:widowControl/>
              <w:ind w:right="-57"/>
              <w:jc w:val="center"/>
              <w:rPr>
                <w:rFonts w:cs="Arial"/>
                <w:snapToGrid/>
                <w:szCs w:val="16"/>
                <w:lang w:val="en-GB"/>
              </w:rPr>
            </w:pPr>
            <w:r w:rsidRPr="007C0B38">
              <w:rPr>
                <w:rFonts w:cs="Arial"/>
                <w:snapToGrid/>
                <w:szCs w:val="16"/>
                <w:lang w:val="en-GB"/>
              </w:rPr>
              <w:t>1</w:t>
            </w:r>
            <w:r>
              <w:rPr>
                <w:rFonts w:cs="Arial"/>
                <w:snapToGrid/>
                <w:szCs w:val="16"/>
                <w:lang w:val="en-GB"/>
              </w:rPr>
              <w:t>5</w:t>
            </w:r>
            <w:r w:rsidRPr="007C0B38">
              <w:rPr>
                <w:rFonts w:cs="Arial"/>
                <w:snapToGrid/>
                <w:szCs w:val="16"/>
                <w:lang w:val="en-GB"/>
              </w:rPr>
              <w:t>.</w:t>
            </w:r>
          </w:p>
        </w:tc>
        <w:tc>
          <w:tcPr>
            <w:tcW w:w="2974" w:type="dxa"/>
            <w:gridSpan w:val="9"/>
            <w:tcBorders>
              <w:top w:val="single" w:sz="6" w:space="0" w:color="000000"/>
              <w:left w:val="nil"/>
              <w:bottom w:val="nil"/>
              <w:right w:val="single" w:sz="6" w:space="0" w:color="000000"/>
            </w:tcBorders>
          </w:tcPr>
          <w:p w14:paraId="7E40B727" w14:textId="77777777" w:rsidR="000F3E9B" w:rsidRPr="006E15A0" w:rsidRDefault="000F3E9B" w:rsidP="008E5F39">
            <w:pPr>
              <w:widowControl/>
              <w:ind w:left="72"/>
              <w:jc w:val="center"/>
              <w:rPr>
                <w:rFonts w:cs="Arial"/>
                <w:snapToGrid/>
                <w:szCs w:val="16"/>
                <w:lang w:val="es-ES_tradnl"/>
              </w:rPr>
            </w:pPr>
            <w:r w:rsidRPr="006E15A0">
              <w:rPr>
                <w:rFonts w:cs="Arial"/>
                <w:snapToGrid/>
                <w:szCs w:val="16"/>
                <w:lang w:val="en-GB"/>
              </w:rPr>
              <w:t xml:space="preserve">Engineering Authority Approval / </w:t>
            </w:r>
            <w:r w:rsidRPr="006E15A0">
              <w:rPr>
                <w:snapToGrid/>
                <w:szCs w:val="16"/>
                <w:lang w:val="es-ES_tradnl"/>
              </w:rPr>
              <w:t>Aprobación del responsable de ingeniería</w:t>
            </w:r>
          </w:p>
        </w:tc>
        <w:tc>
          <w:tcPr>
            <w:tcW w:w="3469" w:type="dxa"/>
            <w:gridSpan w:val="16"/>
            <w:tcBorders>
              <w:top w:val="single" w:sz="6" w:space="0" w:color="000000"/>
              <w:left w:val="single" w:sz="6" w:space="0" w:color="000000"/>
              <w:bottom w:val="nil"/>
              <w:right w:val="nil"/>
            </w:tcBorders>
          </w:tcPr>
          <w:p w14:paraId="13BF4E0E" w14:textId="77777777" w:rsidR="000F3E9B" w:rsidRPr="006E15A0" w:rsidRDefault="000F3E9B" w:rsidP="008E5F39">
            <w:pPr>
              <w:widowControl/>
              <w:ind w:left="71"/>
              <w:jc w:val="center"/>
              <w:rPr>
                <w:rFonts w:cs="Arial"/>
                <w:snapToGrid/>
                <w:szCs w:val="16"/>
                <w:lang w:val="es-ES_tradnl"/>
              </w:rPr>
            </w:pPr>
            <w:r w:rsidRPr="006E15A0">
              <w:rPr>
                <w:rFonts w:cs="Arial"/>
                <w:snapToGrid/>
                <w:szCs w:val="16"/>
                <w:lang w:val="es-ES_tradnl"/>
              </w:rPr>
              <w:t>1</w:t>
            </w:r>
            <w:r>
              <w:rPr>
                <w:rFonts w:cs="Arial"/>
                <w:snapToGrid/>
                <w:szCs w:val="16"/>
                <w:lang w:val="es-ES_tradnl"/>
              </w:rPr>
              <w:t>6</w:t>
            </w:r>
            <w:r w:rsidRPr="006E15A0">
              <w:rPr>
                <w:rFonts w:cs="Arial"/>
                <w:snapToGrid/>
                <w:szCs w:val="16"/>
                <w:lang w:val="es-ES_tradnl"/>
              </w:rPr>
              <w:t xml:space="preserve">. Production Authority Approval / </w:t>
            </w:r>
            <w:r w:rsidRPr="006E15A0">
              <w:rPr>
                <w:snapToGrid/>
                <w:szCs w:val="16"/>
                <w:lang w:val="es-ES_tradnl"/>
              </w:rPr>
              <w:t>Aprobación del responsable de producción</w:t>
            </w:r>
          </w:p>
        </w:tc>
        <w:tc>
          <w:tcPr>
            <w:tcW w:w="3342" w:type="dxa"/>
            <w:gridSpan w:val="5"/>
            <w:tcBorders>
              <w:top w:val="single" w:sz="6" w:space="0" w:color="000000"/>
              <w:left w:val="single" w:sz="6" w:space="0" w:color="000000"/>
              <w:bottom w:val="nil"/>
              <w:right w:val="single" w:sz="4" w:space="0" w:color="auto"/>
            </w:tcBorders>
          </w:tcPr>
          <w:p w14:paraId="2D221E5E" w14:textId="77777777" w:rsidR="000F3E9B" w:rsidRPr="006E15A0" w:rsidRDefault="000F3E9B" w:rsidP="008E5F39">
            <w:pPr>
              <w:widowControl/>
              <w:ind w:left="3"/>
              <w:jc w:val="center"/>
              <w:rPr>
                <w:rFonts w:cs="Arial"/>
                <w:snapToGrid/>
                <w:szCs w:val="16"/>
                <w:lang w:val="en-GB"/>
              </w:rPr>
            </w:pPr>
            <w:r w:rsidRPr="006E15A0">
              <w:rPr>
                <w:rFonts w:cs="Arial"/>
                <w:snapToGrid/>
                <w:szCs w:val="16"/>
                <w:lang w:val="en-GB"/>
              </w:rPr>
              <w:t>1</w:t>
            </w:r>
            <w:r>
              <w:rPr>
                <w:rFonts w:cs="Arial"/>
                <w:snapToGrid/>
                <w:szCs w:val="16"/>
                <w:lang w:val="en-GB"/>
              </w:rPr>
              <w:t>7</w:t>
            </w:r>
            <w:r w:rsidRPr="006E15A0">
              <w:rPr>
                <w:rFonts w:cs="Arial"/>
                <w:snapToGrid/>
                <w:szCs w:val="16"/>
                <w:lang w:val="en-GB"/>
              </w:rPr>
              <w:t xml:space="preserve">.    Quality Authority Approval / </w:t>
            </w:r>
            <w:r w:rsidRPr="006E15A0">
              <w:rPr>
                <w:snapToGrid/>
                <w:szCs w:val="16"/>
                <w:lang w:val="es-ES_tradnl"/>
              </w:rPr>
              <w:t>Aprobación del responsable de calidad</w:t>
            </w:r>
          </w:p>
        </w:tc>
      </w:tr>
      <w:tr w:rsidR="000F3E9B" w:rsidRPr="00220AB7" w14:paraId="6ED9118E" w14:textId="77777777" w:rsidTr="008E5F39">
        <w:trPr>
          <w:gridAfter w:val="3"/>
          <w:wAfter w:w="58" w:type="dxa"/>
          <w:cantSplit/>
          <w:jc w:val="center"/>
        </w:trPr>
        <w:tc>
          <w:tcPr>
            <w:tcW w:w="3488" w:type="dxa"/>
            <w:gridSpan w:val="13"/>
            <w:tcBorders>
              <w:top w:val="nil"/>
              <w:left w:val="single" w:sz="4" w:space="0" w:color="auto"/>
              <w:bottom w:val="single" w:sz="6" w:space="0" w:color="000000"/>
              <w:right w:val="single" w:sz="6" w:space="0" w:color="000000"/>
            </w:tcBorders>
            <w:vAlign w:val="center"/>
          </w:tcPr>
          <w:p w14:paraId="732ED60E" w14:textId="77777777" w:rsidR="000F3E9B" w:rsidRPr="006E15A0" w:rsidRDefault="000F3E9B" w:rsidP="008E5F39">
            <w:pPr>
              <w:widowControl/>
              <w:ind w:left="-57" w:right="-57"/>
              <w:jc w:val="center"/>
              <w:rPr>
                <w:rFonts w:cs="Arial"/>
                <w:snapToGrid/>
                <w:szCs w:val="16"/>
              </w:rPr>
            </w:pPr>
            <w:r w:rsidRPr="006E15A0">
              <w:rPr>
                <w:rFonts w:cs="Arial"/>
                <w:snapToGrid/>
                <w:szCs w:val="16"/>
                <w:lang w:val="en-GB"/>
              </w:rPr>
              <w:t xml:space="preserve">Signature and Date / </w:t>
            </w:r>
            <w:r w:rsidRPr="006E15A0">
              <w:rPr>
                <w:snapToGrid/>
                <w:szCs w:val="16"/>
              </w:rPr>
              <w:t>Firma y fecha</w:t>
            </w:r>
          </w:p>
        </w:tc>
        <w:tc>
          <w:tcPr>
            <w:tcW w:w="3469" w:type="dxa"/>
            <w:gridSpan w:val="16"/>
            <w:tcBorders>
              <w:top w:val="nil"/>
              <w:left w:val="single" w:sz="6" w:space="0" w:color="000000"/>
              <w:bottom w:val="single" w:sz="6" w:space="0" w:color="000000"/>
              <w:right w:val="nil"/>
            </w:tcBorders>
            <w:vAlign w:val="center"/>
          </w:tcPr>
          <w:p w14:paraId="66D6DD0E" w14:textId="77777777" w:rsidR="000F3E9B" w:rsidRPr="006E15A0" w:rsidRDefault="000F3E9B" w:rsidP="008E5F39">
            <w:pPr>
              <w:widowControl/>
              <w:ind w:left="-57" w:right="-57"/>
              <w:jc w:val="center"/>
              <w:rPr>
                <w:rFonts w:cs="Arial"/>
                <w:snapToGrid/>
                <w:szCs w:val="16"/>
              </w:rPr>
            </w:pPr>
            <w:r w:rsidRPr="006E15A0">
              <w:rPr>
                <w:rFonts w:cs="Arial"/>
                <w:snapToGrid/>
                <w:szCs w:val="16"/>
                <w:lang w:val="en-GB"/>
              </w:rPr>
              <w:t xml:space="preserve">Signature and Date / </w:t>
            </w:r>
            <w:r w:rsidRPr="006E15A0">
              <w:rPr>
                <w:snapToGrid/>
                <w:szCs w:val="16"/>
              </w:rPr>
              <w:t>Firma y fecha</w:t>
            </w:r>
          </w:p>
        </w:tc>
        <w:tc>
          <w:tcPr>
            <w:tcW w:w="3342" w:type="dxa"/>
            <w:gridSpan w:val="5"/>
            <w:tcBorders>
              <w:top w:val="nil"/>
              <w:left w:val="single" w:sz="6" w:space="0" w:color="000000"/>
              <w:bottom w:val="single" w:sz="6" w:space="0" w:color="000000"/>
              <w:right w:val="single" w:sz="4" w:space="0" w:color="auto"/>
            </w:tcBorders>
            <w:vAlign w:val="center"/>
          </w:tcPr>
          <w:p w14:paraId="5BEB5998" w14:textId="77777777" w:rsidR="000F3E9B" w:rsidRPr="006E15A0" w:rsidRDefault="000F3E9B" w:rsidP="008E5F39">
            <w:pPr>
              <w:widowControl/>
              <w:ind w:left="-57" w:right="-57"/>
              <w:jc w:val="center"/>
              <w:rPr>
                <w:rFonts w:cs="Arial"/>
                <w:snapToGrid/>
                <w:szCs w:val="16"/>
              </w:rPr>
            </w:pPr>
            <w:r w:rsidRPr="006E15A0">
              <w:rPr>
                <w:rFonts w:cs="Arial"/>
                <w:snapToGrid/>
                <w:szCs w:val="16"/>
                <w:lang w:val="en-GB"/>
              </w:rPr>
              <w:t xml:space="preserve">Signature and Date / </w:t>
            </w:r>
            <w:r w:rsidRPr="006E15A0">
              <w:rPr>
                <w:snapToGrid/>
                <w:szCs w:val="16"/>
              </w:rPr>
              <w:t>Firma y fecha</w:t>
            </w:r>
          </w:p>
        </w:tc>
      </w:tr>
      <w:tr w:rsidR="000F3E9B" w:rsidRPr="006E15A0" w14:paraId="34B9EF23" w14:textId="77777777" w:rsidTr="008E5F39">
        <w:trPr>
          <w:gridAfter w:val="3"/>
          <w:wAfter w:w="58" w:type="dxa"/>
          <w:cantSplit/>
          <w:trHeight w:val="180"/>
          <w:jc w:val="center"/>
        </w:trPr>
        <w:tc>
          <w:tcPr>
            <w:tcW w:w="514" w:type="dxa"/>
            <w:gridSpan w:val="4"/>
            <w:vMerge w:val="restart"/>
            <w:tcBorders>
              <w:top w:val="single" w:sz="6" w:space="0" w:color="000000"/>
              <w:left w:val="single" w:sz="4" w:space="0" w:color="auto"/>
              <w:right w:val="nil"/>
            </w:tcBorders>
          </w:tcPr>
          <w:p w14:paraId="18835FA9" w14:textId="77777777" w:rsidR="000F3E9B" w:rsidRPr="007C0B38" w:rsidRDefault="000F3E9B" w:rsidP="008E5F39">
            <w:pPr>
              <w:widowControl/>
              <w:ind w:right="-57"/>
              <w:jc w:val="center"/>
              <w:rPr>
                <w:rFonts w:cs="Arial"/>
                <w:snapToGrid/>
                <w:szCs w:val="16"/>
                <w:lang w:val="en-GB"/>
              </w:rPr>
            </w:pPr>
            <w:r>
              <w:rPr>
                <w:rFonts w:cs="Arial"/>
                <w:snapToGrid/>
                <w:szCs w:val="16"/>
                <w:lang w:val="en-GB"/>
              </w:rPr>
              <w:t>18</w:t>
            </w:r>
            <w:r w:rsidRPr="007C0B38">
              <w:rPr>
                <w:rFonts w:cs="Arial"/>
                <w:snapToGrid/>
                <w:szCs w:val="16"/>
                <w:lang w:val="en-GB"/>
              </w:rPr>
              <w:t>.</w:t>
            </w:r>
          </w:p>
        </w:tc>
        <w:tc>
          <w:tcPr>
            <w:tcW w:w="2548" w:type="dxa"/>
            <w:gridSpan w:val="7"/>
            <w:tcBorders>
              <w:top w:val="single" w:sz="6" w:space="0" w:color="000000"/>
              <w:left w:val="nil"/>
              <w:bottom w:val="nil"/>
              <w:right w:val="nil"/>
            </w:tcBorders>
          </w:tcPr>
          <w:p w14:paraId="02F99F9B" w14:textId="77777777" w:rsidR="000F3E9B" w:rsidRPr="006E15A0" w:rsidRDefault="000F3E9B" w:rsidP="008E5F39">
            <w:pPr>
              <w:widowControl/>
              <w:ind w:left="72" w:right="-57"/>
              <w:rPr>
                <w:rFonts w:cs="Arial"/>
                <w:snapToGrid/>
                <w:szCs w:val="16"/>
                <w:lang w:val="en-GB"/>
              </w:rPr>
            </w:pPr>
            <w:r w:rsidRPr="006E15A0">
              <w:rPr>
                <w:rFonts w:cs="Arial"/>
                <w:snapToGrid/>
                <w:szCs w:val="16"/>
                <w:lang w:val="en-GB"/>
              </w:rPr>
              <w:t xml:space="preserve">Is Supplier the Design Authority: </w:t>
            </w:r>
          </w:p>
          <w:p w14:paraId="3D6C9C2E" w14:textId="77777777" w:rsidR="000F3E9B" w:rsidRPr="006E15A0" w:rsidRDefault="000F3E9B" w:rsidP="008E5F39">
            <w:pPr>
              <w:widowControl/>
              <w:ind w:left="72" w:right="-57"/>
              <w:rPr>
                <w:rFonts w:cs="Arial"/>
                <w:snapToGrid/>
                <w:szCs w:val="16"/>
                <w:lang w:val="es-ES_tradnl"/>
              </w:rPr>
            </w:pPr>
            <w:r w:rsidRPr="006E15A0">
              <w:rPr>
                <w:snapToGrid/>
                <w:szCs w:val="16"/>
                <w:lang w:val="es-ES_tradnl"/>
              </w:rPr>
              <w:t>El suministrador es la Autoridad de Diseño:</w:t>
            </w:r>
          </w:p>
        </w:tc>
        <w:tc>
          <w:tcPr>
            <w:tcW w:w="997" w:type="dxa"/>
            <w:gridSpan w:val="6"/>
            <w:tcBorders>
              <w:top w:val="single" w:sz="6" w:space="0" w:color="000000"/>
              <w:left w:val="nil"/>
              <w:bottom w:val="nil"/>
              <w:right w:val="nil"/>
            </w:tcBorders>
          </w:tcPr>
          <w:p w14:paraId="0AB06443" w14:textId="77777777" w:rsidR="000F3E9B" w:rsidRPr="006E15A0" w:rsidRDefault="000F3E9B" w:rsidP="008E5F39">
            <w:pPr>
              <w:widowControl/>
              <w:ind w:left="-57" w:right="-57"/>
              <w:jc w:val="center"/>
              <w:rPr>
                <w:rFonts w:cs="Arial"/>
                <w:snapToGrid/>
                <w:szCs w:val="16"/>
                <w:lang w:val="es-ES_tradnl"/>
              </w:rPr>
            </w:pPr>
            <w:r w:rsidRPr="006E15A0">
              <w:rPr>
                <w:rFonts w:cs="Arial"/>
                <w:snapToGrid/>
                <w:szCs w:val="16"/>
                <w:lang w:val="es-ES_tradnl"/>
              </w:rPr>
              <w:t xml:space="preserve">YES </w:t>
            </w:r>
          </w:p>
          <w:p w14:paraId="2C0316C3" w14:textId="0DE01825" w:rsidR="000F3E9B" w:rsidRPr="006E15A0" w:rsidRDefault="00B34F15" w:rsidP="008E5F39">
            <w:pPr>
              <w:widowControl/>
              <w:ind w:left="-57" w:right="-57"/>
              <w:jc w:val="center"/>
              <w:rPr>
                <w:rFonts w:cs="Arial"/>
                <w:snapToGrid/>
                <w:szCs w:val="16"/>
                <w:lang w:val="es-ES_tradnl"/>
              </w:rPr>
            </w:pPr>
            <w:r>
              <w:rPr>
                <w:rFonts w:cs="Arial"/>
                <w:caps/>
                <w:snapToGrid/>
                <w:szCs w:val="16"/>
                <w:lang w:val="es-ES_tradnl"/>
              </w:rPr>
              <w:fldChar w:fldCharType="begin">
                <w:ffData>
                  <w:name w:val="Parte1_18_1"/>
                  <w:enabled/>
                  <w:calcOnExit w:val="0"/>
                  <w:checkBox>
                    <w:sizeAuto/>
                    <w:default w:val="0"/>
                  </w:checkBox>
                </w:ffData>
              </w:fldChar>
            </w:r>
            <w:bookmarkStart w:id="27" w:name="Parte1_18_1"/>
            <w:r>
              <w:rPr>
                <w:rFonts w:cs="Arial"/>
                <w:caps/>
                <w:snapToGrid/>
                <w:szCs w:val="16"/>
                <w:lang w:val="es-ES_tradnl"/>
              </w:rPr>
              <w:instrText xml:space="preserve"> FORMCHECKBOX </w:instrText>
            </w:r>
            <w:r>
              <w:rPr>
                <w:rFonts w:cs="Arial"/>
                <w:caps/>
                <w:snapToGrid/>
                <w:szCs w:val="16"/>
                <w:lang w:val="es-ES_tradnl"/>
              </w:rPr>
            </w:r>
            <w:r>
              <w:rPr>
                <w:rFonts w:cs="Arial"/>
                <w:caps/>
                <w:snapToGrid/>
                <w:szCs w:val="16"/>
                <w:lang w:val="es-ES_tradnl"/>
              </w:rPr>
              <w:fldChar w:fldCharType="separate"/>
            </w:r>
            <w:r>
              <w:rPr>
                <w:rFonts w:cs="Arial"/>
                <w:caps/>
                <w:snapToGrid/>
                <w:szCs w:val="16"/>
                <w:lang w:val="es-ES_tradnl"/>
              </w:rPr>
              <w:fldChar w:fldCharType="end"/>
            </w:r>
            <w:bookmarkEnd w:id="27"/>
          </w:p>
        </w:tc>
        <w:tc>
          <w:tcPr>
            <w:tcW w:w="851" w:type="dxa"/>
            <w:gridSpan w:val="5"/>
            <w:tcBorders>
              <w:top w:val="single" w:sz="6" w:space="0" w:color="000000"/>
              <w:left w:val="nil"/>
              <w:bottom w:val="nil"/>
            </w:tcBorders>
          </w:tcPr>
          <w:p w14:paraId="0D8D0811" w14:textId="77777777" w:rsidR="000F3E9B" w:rsidRPr="006E15A0" w:rsidRDefault="000F3E9B" w:rsidP="008E5F39">
            <w:pPr>
              <w:widowControl/>
              <w:ind w:left="-57" w:right="-57"/>
              <w:jc w:val="center"/>
              <w:rPr>
                <w:rFonts w:cs="Arial"/>
                <w:snapToGrid/>
                <w:szCs w:val="16"/>
                <w:lang w:val="es-ES_tradnl"/>
              </w:rPr>
            </w:pPr>
            <w:r w:rsidRPr="006E15A0">
              <w:rPr>
                <w:rFonts w:cs="Arial"/>
                <w:snapToGrid/>
                <w:szCs w:val="16"/>
                <w:lang w:val="es-ES_tradnl"/>
              </w:rPr>
              <w:t>NO</w:t>
            </w:r>
          </w:p>
          <w:p w14:paraId="767B23C1" w14:textId="5766A975" w:rsidR="000F3E9B" w:rsidRPr="006E15A0" w:rsidRDefault="00B34F15" w:rsidP="008E5F39">
            <w:pPr>
              <w:widowControl/>
              <w:ind w:left="-57" w:right="-57"/>
              <w:jc w:val="center"/>
              <w:rPr>
                <w:rFonts w:cs="Arial"/>
                <w:snapToGrid/>
                <w:szCs w:val="16"/>
                <w:lang w:val="es-ES_tradnl"/>
              </w:rPr>
            </w:pPr>
            <w:r>
              <w:rPr>
                <w:rFonts w:cs="Arial"/>
                <w:caps/>
                <w:snapToGrid/>
                <w:szCs w:val="16"/>
                <w:lang w:val="en-GB"/>
              </w:rPr>
              <w:fldChar w:fldCharType="begin">
                <w:ffData>
                  <w:name w:val="Parte1_18_2"/>
                  <w:enabled/>
                  <w:calcOnExit w:val="0"/>
                  <w:checkBox>
                    <w:sizeAuto/>
                    <w:default w:val="0"/>
                  </w:checkBox>
                </w:ffData>
              </w:fldChar>
            </w:r>
            <w:bookmarkStart w:id="28" w:name="Parte1_18_2"/>
            <w:r>
              <w:rPr>
                <w:rFonts w:cs="Arial"/>
                <w:caps/>
                <w:snapToGrid/>
                <w:szCs w:val="16"/>
                <w:lang w:val="en-GB"/>
              </w:rPr>
              <w:instrText xml:space="preserve"> FORMCHECKBOX </w:instrText>
            </w:r>
            <w:r>
              <w:rPr>
                <w:rFonts w:cs="Arial"/>
                <w:caps/>
                <w:snapToGrid/>
                <w:szCs w:val="16"/>
                <w:lang w:val="en-GB"/>
              </w:rPr>
            </w:r>
            <w:r>
              <w:rPr>
                <w:rFonts w:cs="Arial"/>
                <w:caps/>
                <w:snapToGrid/>
                <w:szCs w:val="16"/>
                <w:lang w:val="en-GB"/>
              </w:rPr>
              <w:fldChar w:fldCharType="separate"/>
            </w:r>
            <w:r>
              <w:rPr>
                <w:rFonts w:cs="Arial"/>
                <w:caps/>
                <w:snapToGrid/>
                <w:szCs w:val="16"/>
                <w:lang w:val="en-GB"/>
              </w:rPr>
              <w:fldChar w:fldCharType="end"/>
            </w:r>
            <w:bookmarkEnd w:id="28"/>
          </w:p>
        </w:tc>
        <w:tc>
          <w:tcPr>
            <w:tcW w:w="5389" w:type="dxa"/>
            <w:gridSpan w:val="12"/>
            <w:tcBorders>
              <w:top w:val="single" w:sz="6" w:space="0" w:color="000000"/>
              <w:bottom w:val="nil"/>
              <w:right w:val="single" w:sz="4" w:space="0" w:color="auto"/>
            </w:tcBorders>
            <w:vAlign w:val="center"/>
          </w:tcPr>
          <w:p w14:paraId="6D178A10" w14:textId="77777777" w:rsidR="000F3E9B" w:rsidRPr="006E15A0" w:rsidRDefault="000F3E9B" w:rsidP="008E5F39">
            <w:pPr>
              <w:widowControl/>
              <w:ind w:left="355" w:right="23" w:hanging="355"/>
              <w:rPr>
                <w:rFonts w:cs="Arial"/>
                <w:snapToGrid/>
                <w:szCs w:val="16"/>
                <w:lang w:val="en-GB"/>
              </w:rPr>
            </w:pPr>
            <w:r w:rsidRPr="006E15A0">
              <w:rPr>
                <w:rFonts w:cs="Arial"/>
                <w:snapToGrid/>
                <w:szCs w:val="16"/>
                <w:lang w:val="en-GB"/>
              </w:rPr>
              <w:t>1</w:t>
            </w:r>
            <w:r>
              <w:rPr>
                <w:rFonts w:cs="Arial"/>
                <w:snapToGrid/>
                <w:szCs w:val="16"/>
                <w:lang w:val="en-GB"/>
              </w:rPr>
              <w:t>9</w:t>
            </w:r>
            <w:r w:rsidRPr="006E15A0">
              <w:rPr>
                <w:rFonts w:cs="Arial"/>
                <w:snapToGrid/>
                <w:szCs w:val="16"/>
                <w:lang w:val="en-GB"/>
              </w:rPr>
              <w:t xml:space="preserve">. Name of Supplier Representative Submitting the Application: </w:t>
            </w:r>
          </w:p>
          <w:p w14:paraId="3B1877D5" w14:textId="77777777" w:rsidR="000F3E9B" w:rsidRPr="006E15A0" w:rsidRDefault="000F3E9B" w:rsidP="008E5F39">
            <w:pPr>
              <w:widowControl/>
              <w:ind w:left="216" w:right="23"/>
              <w:rPr>
                <w:rFonts w:cs="Arial"/>
                <w:snapToGrid/>
                <w:szCs w:val="16"/>
                <w:lang w:val="es-ES_tradnl"/>
              </w:rPr>
            </w:pPr>
            <w:r w:rsidRPr="006E15A0">
              <w:rPr>
                <w:snapToGrid/>
                <w:szCs w:val="16"/>
                <w:lang w:val="es-ES_tradnl"/>
              </w:rPr>
              <w:t>Nombre del representante del suministrador que hace la solicitud:</w:t>
            </w:r>
          </w:p>
        </w:tc>
      </w:tr>
      <w:tr w:rsidR="000F3E9B" w:rsidRPr="00220AB7" w14:paraId="7E053448" w14:textId="77777777" w:rsidTr="008E5F39">
        <w:trPr>
          <w:gridAfter w:val="3"/>
          <w:wAfter w:w="58" w:type="dxa"/>
          <w:cantSplit/>
          <w:trHeight w:val="896"/>
          <w:jc w:val="center"/>
        </w:trPr>
        <w:tc>
          <w:tcPr>
            <w:tcW w:w="514" w:type="dxa"/>
            <w:gridSpan w:val="4"/>
            <w:vMerge/>
            <w:tcBorders>
              <w:left w:val="single" w:sz="4" w:space="0" w:color="auto"/>
              <w:bottom w:val="double" w:sz="6" w:space="0" w:color="000000"/>
              <w:right w:val="nil"/>
            </w:tcBorders>
          </w:tcPr>
          <w:p w14:paraId="5C17D380" w14:textId="77777777" w:rsidR="000F3E9B" w:rsidRPr="006E15A0" w:rsidRDefault="000F3E9B" w:rsidP="008E5F39">
            <w:pPr>
              <w:widowControl/>
              <w:ind w:left="-57" w:right="-57"/>
              <w:jc w:val="both"/>
              <w:rPr>
                <w:rFonts w:cs="Arial"/>
                <w:snapToGrid/>
                <w:szCs w:val="16"/>
                <w:lang w:val="es-ES_tradnl"/>
              </w:rPr>
            </w:pPr>
          </w:p>
        </w:tc>
        <w:tc>
          <w:tcPr>
            <w:tcW w:w="4396" w:type="dxa"/>
            <w:gridSpan w:val="18"/>
            <w:tcBorders>
              <w:top w:val="nil"/>
              <w:left w:val="nil"/>
              <w:bottom w:val="nil"/>
            </w:tcBorders>
          </w:tcPr>
          <w:p w14:paraId="1919C1C6" w14:textId="77777777" w:rsidR="000F3E9B" w:rsidRPr="006E15A0" w:rsidRDefault="000F3E9B" w:rsidP="008E5F39">
            <w:pPr>
              <w:widowControl/>
              <w:ind w:left="-57" w:right="-57"/>
              <w:jc w:val="both"/>
              <w:rPr>
                <w:rFonts w:cs="Arial"/>
                <w:snapToGrid/>
                <w:szCs w:val="16"/>
                <w:lang w:val="es-ES_tradnl"/>
              </w:rPr>
            </w:pPr>
          </w:p>
        </w:tc>
        <w:tc>
          <w:tcPr>
            <w:tcW w:w="5389" w:type="dxa"/>
            <w:gridSpan w:val="12"/>
            <w:tcBorders>
              <w:top w:val="nil"/>
              <w:bottom w:val="nil"/>
              <w:right w:val="single" w:sz="4" w:space="0" w:color="auto"/>
            </w:tcBorders>
          </w:tcPr>
          <w:p w14:paraId="0C2B8E77" w14:textId="04724857" w:rsidR="000F3E9B" w:rsidRPr="006E15A0" w:rsidRDefault="00B34F15" w:rsidP="008E5F39">
            <w:pPr>
              <w:widowControl/>
              <w:ind w:left="71" w:right="23"/>
              <w:jc w:val="both"/>
              <w:rPr>
                <w:rFonts w:cs="Arial"/>
                <w:snapToGrid/>
                <w:szCs w:val="16"/>
                <w:lang w:val="es-ES_tradnl"/>
              </w:rPr>
            </w:pPr>
            <w:r>
              <w:rPr>
                <w:rFonts w:cs="Arial"/>
                <w:snapToGrid/>
                <w:szCs w:val="16"/>
                <w:lang w:val="es-ES_tradnl"/>
              </w:rPr>
              <w:fldChar w:fldCharType="begin">
                <w:ffData>
                  <w:name w:val="Parte1_19"/>
                  <w:enabled/>
                  <w:calcOnExit w:val="0"/>
                  <w:textInput/>
                </w:ffData>
              </w:fldChar>
            </w:r>
            <w:bookmarkStart w:id="29" w:name="Parte1_19"/>
            <w:r>
              <w:rPr>
                <w:rFonts w:cs="Arial"/>
                <w:snapToGrid/>
                <w:szCs w:val="16"/>
                <w:lang w:val="es-ES_tradnl"/>
              </w:rPr>
              <w:instrText xml:space="preserve"> FORMTEXT </w:instrText>
            </w:r>
            <w:r>
              <w:rPr>
                <w:rFonts w:cs="Arial"/>
                <w:snapToGrid/>
                <w:szCs w:val="16"/>
                <w:lang w:val="es-ES_tradnl"/>
              </w:rPr>
            </w:r>
            <w:r>
              <w:rPr>
                <w:rFonts w:cs="Arial"/>
                <w:snapToGrid/>
                <w:szCs w:val="16"/>
                <w:lang w:val="es-ES_tradnl"/>
              </w:rPr>
              <w:fldChar w:fldCharType="separate"/>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noProof/>
                <w:snapToGrid/>
                <w:szCs w:val="16"/>
                <w:lang w:val="es-ES_tradnl"/>
              </w:rPr>
              <w:t> </w:t>
            </w:r>
            <w:r>
              <w:rPr>
                <w:rFonts w:cs="Arial"/>
                <w:snapToGrid/>
                <w:szCs w:val="16"/>
                <w:lang w:val="es-ES_tradnl"/>
              </w:rPr>
              <w:fldChar w:fldCharType="end"/>
            </w:r>
            <w:bookmarkEnd w:id="29"/>
          </w:p>
        </w:tc>
      </w:tr>
      <w:tr w:rsidR="000F3E9B" w:rsidRPr="00220AB7" w14:paraId="0C7C5186" w14:textId="77777777" w:rsidTr="008E5F39">
        <w:trPr>
          <w:gridAfter w:val="3"/>
          <w:wAfter w:w="58" w:type="dxa"/>
          <w:cantSplit/>
          <w:trHeight w:val="256"/>
          <w:jc w:val="center"/>
        </w:trPr>
        <w:tc>
          <w:tcPr>
            <w:tcW w:w="514" w:type="dxa"/>
            <w:gridSpan w:val="4"/>
            <w:vMerge/>
            <w:tcBorders>
              <w:left w:val="single" w:sz="4" w:space="0" w:color="auto"/>
              <w:bottom w:val="single" w:sz="4" w:space="0" w:color="auto"/>
              <w:right w:val="nil"/>
            </w:tcBorders>
          </w:tcPr>
          <w:p w14:paraId="28B3B22F" w14:textId="77777777" w:rsidR="000F3E9B" w:rsidRPr="007C0B38" w:rsidRDefault="000F3E9B" w:rsidP="008E5F39">
            <w:pPr>
              <w:widowControl/>
              <w:ind w:left="-57" w:right="-57"/>
              <w:jc w:val="both"/>
              <w:rPr>
                <w:rFonts w:cs="Arial"/>
                <w:snapToGrid/>
                <w:szCs w:val="16"/>
                <w:lang w:val="es-ES_tradnl"/>
              </w:rPr>
            </w:pPr>
          </w:p>
        </w:tc>
        <w:tc>
          <w:tcPr>
            <w:tcW w:w="4396" w:type="dxa"/>
            <w:gridSpan w:val="18"/>
            <w:tcBorders>
              <w:top w:val="nil"/>
              <w:left w:val="nil"/>
              <w:bottom w:val="single" w:sz="4" w:space="0" w:color="auto"/>
            </w:tcBorders>
            <w:vAlign w:val="center"/>
          </w:tcPr>
          <w:p w14:paraId="10C76AA7" w14:textId="77777777" w:rsidR="000F3E9B" w:rsidRPr="006E15A0" w:rsidRDefault="000F3E9B" w:rsidP="008E5F39">
            <w:pPr>
              <w:widowControl/>
              <w:ind w:left="-57" w:right="-57"/>
              <w:jc w:val="center"/>
              <w:rPr>
                <w:rFonts w:cs="Arial"/>
                <w:snapToGrid/>
                <w:szCs w:val="16"/>
                <w:lang w:val="en-GB"/>
              </w:rPr>
            </w:pPr>
            <w:r w:rsidRPr="006E15A0">
              <w:rPr>
                <w:rFonts w:cs="Arial"/>
                <w:snapToGrid/>
                <w:szCs w:val="16"/>
                <w:lang w:val="en-GB"/>
              </w:rPr>
              <w:t xml:space="preserve">Signature and Date / </w:t>
            </w:r>
            <w:r w:rsidRPr="006E15A0">
              <w:rPr>
                <w:snapToGrid/>
                <w:szCs w:val="16"/>
              </w:rPr>
              <w:t>Firma y fecha</w:t>
            </w:r>
          </w:p>
        </w:tc>
        <w:tc>
          <w:tcPr>
            <w:tcW w:w="5389" w:type="dxa"/>
            <w:gridSpan w:val="12"/>
            <w:tcBorders>
              <w:top w:val="nil"/>
              <w:bottom w:val="single" w:sz="4" w:space="0" w:color="auto"/>
              <w:right w:val="single" w:sz="4" w:space="0" w:color="auto"/>
            </w:tcBorders>
            <w:vAlign w:val="center"/>
          </w:tcPr>
          <w:p w14:paraId="4D533746" w14:textId="77777777" w:rsidR="000F3E9B" w:rsidRPr="006E15A0" w:rsidRDefault="000F3E9B" w:rsidP="008E5F39">
            <w:pPr>
              <w:widowControl/>
              <w:ind w:left="-57" w:right="-57"/>
              <w:jc w:val="center"/>
              <w:rPr>
                <w:rFonts w:cs="Arial"/>
                <w:snapToGrid/>
                <w:szCs w:val="16"/>
                <w:lang w:val="en-GB"/>
              </w:rPr>
            </w:pPr>
            <w:r w:rsidRPr="006E15A0">
              <w:rPr>
                <w:rFonts w:cs="Arial"/>
                <w:snapToGrid/>
                <w:szCs w:val="16"/>
                <w:lang w:val="en-GB"/>
              </w:rPr>
              <w:t xml:space="preserve">Signature and Date / </w:t>
            </w:r>
            <w:r w:rsidRPr="006E15A0">
              <w:rPr>
                <w:snapToGrid/>
                <w:szCs w:val="16"/>
              </w:rPr>
              <w:t>Firma y fecha</w:t>
            </w:r>
          </w:p>
        </w:tc>
      </w:tr>
    </w:tbl>
    <w:p w14:paraId="18503409" w14:textId="77777777" w:rsidR="000F3E9B" w:rsidRPr="00220AB7" w:rsidRDefault="000F3E9B" w:rsidP="000F3E9B">
      <w:pPr>
        <w:widowControl/>
        <w:spacing w:after="240"/>
        <w:jc w:val="both"/>
        <w:rPr>
          <w:snapToGrid/>
          <w:sz w:val="24"/>
          <w:lang w:val="en-GB"/>
        </w:rPr>
      </w:pPr>
      <w:r w:rsidRPr="00220AB7">
        <w:rPr>
          <w:snapToGrid/>
          <w:sz w:val="24"/>
          <w:lang w:val="en-GB"/>
        </w:rPr>
        <w:br w:type="page"/>
      </w:r>
    </w:p>
    <w:tbl>
      <w:tblPr>
        <w:tblW w:w="10011"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471"/>
        <w:gridCol w:w="1637"/>
        <w:gridCol w:w="3648"/>
        <w:gridCol w:w="604"/>
        <w:gridCol w:w="205"/>
        <w:gridCol w:w="1317"/>
        <w:gridCol w:w="2129"/>
      </w:tblGrid>
      <w:tr w:rsidR="000F3E9B" w:rsidRPr="006465A4" w14:paraId="54C62DD1" w14:textId="77777777" w:rsidTr="008E5F39">
        <w:trPr>
          <w:cantSplit/>
          <w:trHeight w:val="457"/>
          <w:jc w:val="center"/>
        </w:trPr>
        <w:tc>
          <w:tcPr>
            <w:tcW w:w="470" w:type="dxa"/>
            <w:tcBorders>
              <w:top w:val="double" w:sz="6" w:space="0" w:color="000000"/>
              <w:bottom w:val="nil"/>
              <w:right w:val="nil"/>
            </w:tcBorders>
            <w:vAlign w:val="center"/>
          </w:tcPr>
          <w:p w14:paraId="57E8F324" w14:textId="77777777" w:rsidR="000F3E9B" w:rsidRPr="006465A4" w:rsidRDefault="000F3E9B" w:rsidP="008E5F39">
            <w:pPr>
              <w:widowControl/>
              <w:jc w:val="both"/>
              <w:rPr>
                <w:snapToGrid/>
                <w:szCs w:val="16"/>
                <w:lang w:val="en-GB"/>
              </w:rPr>
            </w:pPr>
            <w:r w:rsidRPr="006465A4">
              <w:rPr>
                <w:snapToGrid/>
                <w:szCs w:val="16"/>
                <w:lang w:val="en-GB"/>
              </w:rPr>
              <w:lastRenderedPageBreak/>
              <w:t>2</w:t>
            </w:r>
            <w:r>
              <w:rPr>
                <w:snapToGrid/>
                <w:szCs w:val="16"/>
                <w:lang w:val="en-GB"/>
              </w:rPr>
              <w:t>0</w:t>
            </w:r>
            <w:r w:rsidRPr="006465A4">
              <w:rPr>
                <w:snapToGrid/>
                <w:szCs w:val="16"/>
                <w:lang w:val="en-GB"/>
              </w:rPr>
              <w:t>.</w:t>
            </w:r>
          </w:p>
        </w:tc>
        <w:tc>
          <w:tcPr>
            <w:tcW w:w="9541" w:type="dxa"/>
            <w:gridSpan w:val="6"/>
            <w:tcBorders>
              <w:top w:val="double" w:sz="6" w:space="0" w:color="000000"/>
              <w:left w:val="nil"/>
              <w:bottom w:val="nil"/>
            </w:tcBorders>
            <w:vAlign w:val="center"/>
          </w:tcPr>
          <w:p w14:paraId="1EC49CEC" w14:textId="77777777" w:rsidR="000F3E9B" w:rsidRPr="006465A4" w:rsidRDefault="000F3E9B" w:rsidP="008E5F39">
            <w:pPr>
              <w:widowControl/>
              <w:jc w:val="both"/>
              <w:rPr>
                <w:snapToGrid/>
                <w:szCs w:val="16"/>
                <w:lang w:val="en-GB"/>
              </w:rPr>
            </w:pPr>
            <w:r w:rsidRPr="006465A4">
              <w:rPr>
                <w:snapToGrid/>
                <w:szCs w:val="16"/>
                <w:lang w:val="en-GB"/>
              </w:rPr>
              <w:t>Description and Impact of Nonconformity (Continuation from Block #</w:t>
            </w:r>
            <w:r>
              <w:rPr>
                <w:snapToGrid/>
                <w:szCs w:val="16"/>
                <w:lang w:val="en-GB"/>
              </w:rPr>
              <w:t>6</w:t>
            </w:r>
            <w:r w:rsidRPr="006465A4">
              <w:rPr>
                <w:snapToGrid/>
                <w:szCs w:val="16"/>
                <w:lang w:val="en-GB"/>
              </w:rPr>
              <w:t>)</w:t>
            </w:r>
          </w:p>
          <w:p w14:paraId="77C4D256" w14:textId="77777777" w:rsidR="000F3E9B" w:rsidRPr="006465A4" w:rsidRDefault="000F3E9B" w:rsidP="008E5F39">
            <w:pPr>
              <w:widowControl/>
              <w:jc w:val="both"/>
              <w:rPr>
                <w:caps/>
                <w:snapToGrid/>
                <w:szCs w:val="16"/>
                <w:lang w:val="es-ES_tradnl"/>
              </w:rPr>
            </w:pPr>
            <w:r w:rsidRPr="006465A4">
              <w:rPr>
                <w:snapToGrid/>
                <w:szCs w:val="16"/>
                <w:lang w:val="es-ES_tradnl"/>
              </w:rPr>
              <w:t xml:space="preserve">Descripción y efecto de la No conformidad (Continuación </w:t>
            </w:r>
            <w:r w:rsidRPr="006465A4">
              <w:rPr>
                <w:bCs/>
                <w:snapToGrid/>
                <w:szCs w:val="16"/>
                <w:lang w:val="es-ES_tradnl"/>
              </w:rPr>
              <w:t>de la casilla</w:t>
            </w:r>
            <w:r w:rsidRPr="006465A4">
              <w:rPr>
                <w:snapToGrid/>
                <w:szCs w:val="16"/>
                <w:lang w:val="es-ES_tradnl"/>
              </w:rPr>
              <w:t xml:space="preserve"> </w:t>
            </w:r>
            <w:r>
              <w:rPr>
                <w:snapToGrid/>
                <w:szCs w:val="16"/>
                <w:lang w:val="es-ES_tradnl"/>
              </w:rPr>
              <w:t>6</w:t>
            </w:r>
            <w:r w:rsidRPr="006465A4">
              <w:rPr>
                <w:snapToGrid/>
                <w:szCs w:val="16"/>
                <w:lang w:val="es-ES_tradnl"/>
              </w:rPr>
              <w:t>)</w:t>
            </w:r>
          </w:p>
        </w:tc>
      </w:tr>
      <w:tr w:rsidR="000F3E9B" w:rsidRPr="006465A4" w14:paraId="2F00BFD8" w14:textId="77777777" w:rsidTr="008E5F39">
        <w:trPr>
          <w:cantSplit/>
          <w:trHeight w:val="4525"/>
          <w:jc w:val="center"/>
        </w:trPr>
        <w:tc>
          <w:tcPr>
            <w:tcW w:w="470" w:type="dxa"/>
            <w:tcBorders>
              <w:top w:val="nil"/>
              <w:bottom w:val="single" w:sz="6" w:space="0" w:color="000000"/>
              <w:right w:val="nil"/>
            </w:tcBorders>
          </w:tcPr>
          <w:p w14:paraId="51D89F70" w14:textId="77777777" w:rsidR="000F3E9B" w:rsidRPr="006465A4" w:rsidRDefault="000F3E9B" w:rsidP="008E5F39">
            <w:pPr>
              <w:widowControl/>
              <w:jc w:val="both"/>
              <w:rPr>
                <w:snapToGrid/>
                <w:szCs w:val="16"/>
                <w:lang w:val="es-ES_tradnl"/>
              </w:rPr>
            </w:pPr>
          </w:p>
        </w:tc>
        <w:tc>
          <w:tcPr>
            <w:tcW w:w="9541" w:type="dxa"/>
            <w:gridSpan w:val="6"/>
            <w:tcBorders>
              <w:top w:val="nil"/>
              <w:left w:val="nil"/>
              <w:bottom w:val="single" w:sz="6" w:space="0" w:color="000000"/>
            </w:tcBorders>
          </w:tcPr>
          <w:p w14:paraId="7E6976D5" w14:textId="18955907" w:rsidR="000F3E9B" w:rsidRPr="006465A4" w:rsidRDefault="00B34F15" w:rsidP="008E5F39">
            <w:pPr>
              <w:widowControl/>
              <w:jc w:val="both"/>
              <w:rPr>
                <w:snapToGrid/>
                <w:szCs w:val="16"/>
                <w:lang w:val="es-ES_tradnl"/>
              </w:rPr>
            </w:pPr>
            <w:r>
              <w:rPr>
                <w:snapToGrid/>
                <w:szCs w:val="16"/>
                <w:lang w:val="es-ES_tradnl"/>
              </w:rPr>
              <w:fldChar w:fldCharType="begin">
                <w:ffData>
                  <w:name w:val="Parte1_20"/>
                  <w:enabled/>
                  <w:calcOnExit w:val="0"/>
                  <w:textInput/>
                </w:ffData>
              </w:fldChar>
            </w:r>
            <w:bookmarkStart w:id="30" w:name="Parte1_20"/>
            <w:r>
              <w:rPr>
                <w:snapToGrid/>
                <w:szCs w:val="16"/>
                <w:lang w:val="es-ES_tradnl"/>
              </w:rPr>
              <w:instrText xml:space="preserve"> FORMTEXT </w:instrText>
            </w:r>
            <w:r>
              <w:rPr>
                <w:snapToGrid/>
                <w:szCs w:val="16"/>
                <w:lang w:val="es-ES_tradnl"/>
              </w:rPr>
            </w:r>
            <w:r>
              <w:rPr>
                <w:snapToGrid/>
                <w:szCs w:val="16"/>
                <w:lang w:val="es-ES_tradnl"/>
              </w:rPr>
              <w:fldChar w:fldCharType="separate"/>
            </w:r>
            <w:r>
              <w:rPr>
                <w:noProof/>
                <w:snapToGrid/>
                <w:szCs w:val="16"/>
                <w:lang w:val="es-ES_tradnl"/>
              </w:rPr>
              <w:t> </w:t>
            </w:r>
            <w:r>
              <w:rPr>
                <w:noProof/>
                <w:snapToGrid/>
                <w:szCs w:val="16"/>
                <w:lang w:val="es-ES_tradnl"/>
              </w:rPr>
              <w:t> </w:t>
            </w:r>
            <w:r>
              <w:rPr>
                <w:noProof/>
                <w:snapToGrid/>
                <w:szCs w:val="16"/>
                <w:lang w:val="es-ES_tradnl"/>
              </w:rPr>
              <w:t> </w:t>
            </w:r>
            <w:r>
              <w:rPr>
                <w:noProof/>
                <w:snapToGrid/>
                <w:szCs w:val="16"/>
                <w:lang w:val="es-ES_tradnl"/>
              </w:rPr>
              <w:t> </w:t>
            </w:r>
            <w:r>
              <w:rPr>
                <w:noProof/>
                <w:snapToGrid/>
                <w:szCs w:val="16"/>
                <w:lang w:val="es-ES_tradnl"/>
              </w:rPr>
              <w:t> </w:t>
            </w:r>
            <w:r>
              <w:rPr>
                <w:snapToGrid/>
                <w:szCs w:val="16"/>
                <w:lang w:val="es-ES_tradnl"/>
              </w:rPr>
              <w:fldChar w:fldCharType="end"/>
            </w:r>
            <w:bookmarkEnd w:id="30"/>
          </w:p>
        </w:tc>
      </w:tr>
      <w:tr w:rsidR="000F3E9B" w:rsidRPr="00D470A4" w14:paraId="21B1EDF3" w14:textId="77777777" w:rsidTr="008E5F39">
        <w:trPr>
          <w:cantSplit/>
          <w:trHeight w:val="424"/>
          <w:jc w:val="center"/>
        </w:trPr>
        <w:tc>
          <w:tcPr>
            <w:tcW w:w="10011" w:type="dxa"/>
            <w:gridSpan w:val="7"/>
            <w:tcBorders>
              <w:top w:val="single" w:sz="6" w:space="0" w:color="000000"/>
              <w:bottom w:val="single" w:sz="6" w:space="0" w:color="000000"/>
            </w:tcBorders>
            <w:shd w:val="clear" w:color="auto" w:fill="E6E6E6"/>
            <w:vAlign w:val="center"/>
          </w:tcPr>
          <w:p w14:paraId="4ACC7BB0" w14:textId="77777777" w:rsidR="000F3E9B" w:rsidRPr="00D470A4" w:rsidRDefault="000F3E9B" w:rsidP="008E5F39">
            <w:pPr>
              <w:widowControl/>
              <w:jc w:val="both"/>
              <w:rPr>
                <w:b/>
                <w:snapToGrid/>
                <w:szCs w:val="16"/>
              </w:rPr>
            </w:pPr>
            <w:r w:rsidRPr="00D470A4">
              <w:rPr>
                <w:b/>
                <w:caps/>
                <w:snapToGrid/>
                <w:szCs w:val="16"/>
              </w:rPr>
              <w:t>PART 2:</w:t>
            </w:r>
            <w:r w:rsidRPr="00D470A4">
              <w:rPr>
                <w:b/>
                <w:snapToGrid/>
                <w:szCs w:val="16"/>
              </w:rPr>
              <w:t xml:space="preserve"> TO BE COMPLETED BY GQAR </w:t>
            </w:r>
            <w:r>
              <w:rPr>
                <w:b/>
                <w:snapToGrid/>
                <w:szCs w:val="16"/>
              </w:rPr>
              <w:t>/ A CUMPLIMENTAR POR EL</w:t>
            </w:r>
            <w:r w:rsidRPr="00D470A4">
              <w:rPr>
                <w:b/>
                <w:snapToGrid/>
                <w:szCs w:val="16"/>
              </w:rPr>
              <w:t xml:space="preserve"> RAC </w:t>
            </w:r>
          </w:p>
        </w:tc>
      </w:tr>
      <w:tr w:rsidR="000F3E9B" w:rsidRPr="006465A4" w14:paraId="1964C137" w14:textId="77777777" w:rsidTr="008E5F39">
        <w:trPr>
          <w:cantSplit/>
          <w:trHeight w:val="540"/>
          <w:jc w:val="center"/>
        </w:trPr>
        <w:tc>
          <w:tcPr>
            <w:tcW w:w="470" w:type="dxa"/>
            <w:tcBorders>
              <w:top w:val="single" w:sz="6" w:space="0" w:color="000000"/>
              <w:bottom w:val="nil"/>
              <w:right w:val="nil"/>
            </w:tcBorders>
            <w:vAlign w:val="center"/>
          </w:tcPr>
          <w:p w14:paraId="4202430B" w14:textId="77777777" w:rsidR="000F3E9B" w:rsidRPr="006465A4" w:rsidRDefault="000F3E9B" w:rsidP="008E5F39">
            <w:pPr>
              <w:widowControl/>
              <w:rPr>
                <w:snapToGrid/>
                <w:szCs w:val="16"/>
                <w:lang w:val="en-GB"/>
              </w:rPr>
            </w:pPr>
            <w:r w:rsidRPr="006465A4">
              <w:rPr>
                <w:snapToGrid/>
                <w:szCs w:val="16"/>
                <w:lang w:val="en-GB"/>
              </w:rPr>
              <w:t>2</w:t>
            </w:r>
            <w:r>
              <w:rPr>
                <w:snapToGrid/>
                <w:szCs w:val="16"/>
                <w:lang w:val="en-GB"/>
              </w:rPr>
              <w:t>1</w:t>
            </w:r>
            <w:r w:rsidRPr="006465A4">
              <w:rPr>
                <w:snapToGrid/>
                <w:szCs w:val="16"/>
                <w:lang w:val="en-GB"/>
              </w:rPr>
              <w:t>.</w:t>
            </w:r>
          </w:p>
        </w:tc>
        <w:tc>
          <w:tcPr>
            <w:tcW w:w="6095" w:type="dxa"/>
            <w:gridSpan w:val="4"/>
            <w:tcBorders>
              <w:top w:val="single" w:sz="6" w:space="0" w:color="000000"/>
              <w:left w:val="nil"/>
              <w:bottom w:val="nil"/>
              <w:right w:val="nil"/>
            </w:tcBorders>
            <w:vAlign w:val="center"/>
          </w:tcPr>
          <w:p w14:paraId="6BD2C693" w14:textId="77777777" w:rsidR="000F3E9B" w:rsidRPr="006465A4" w:rsidRDefault="000F3E9B" w:rsidP="008E5F39">
            <w:pPr>
              <w:widowControl/>
              <w:rPr>
                <w:snapToGrid/>
                <w:szCs w:val="16"/>
                <w:lang w:val="en-GB"/>
              </w:rPr>
            </w:pPr>
            <w:r w:rsidRPr="006465A4">
              <w:rPr>
                <w:snapToGrid/>
                <w:szCs w:val="16"/>
                <w:lang w:val="en-GB"/>
              </w:rPr>
              <w:t>Remarks or Comments</w:t>
            </w:r>
          </w:p>
          <w:p w14:paraId="1018DD7B" w14:textId="77777777" w:rsidR="000F3E9B" w:rsidRPr="006465A4" w:rsidRDefault="000F3E9B" w:rsidP="008E5F39">
            <w:pPr>
              <w:widowControl/>
              <w:rPr>
                <w:snapToGrid/>
                <w:szCs w:val="16"/>
                <w:lang w:val="en-GB"/>
              </w:rPr>
            </w:pPr>
            <w:r w:rsidRPr="006465A4">
              <w:rPr>
                <w:snapToGrid/>
                <w:szCs w:val="16"/>
                <w:lang w:val="es-ES_tradnl"/>
              </w:rPr>
              <w:t>Observaciones o comentarios</w:t>
            </w:r>
          </w:p>
        </w:tc>
        <w:tc>
          <w:tcPr>
            <w:tcW w:w="3446" w:type="dxa"/>
            <w:gridSpan w:val="2"/>
            <w:tcBorders>
              <w:top w:val="single" w:sz="4" w:space="0" w:color="auto"/>
              <w:left w:val="nil"/>
              <w:bottom w:val="nil"/>
              <w:right w:val="double" w:sz="6" w:space="0" w:color="000000"/>
            </w:tcBorders>
            <w:vAlign w:val="center"/>
          </w:tcPr>
          <w:p w14:paraId="24F576B3" w14:textId="77777777" w:rsidR="000F3E9B" w:rsidRPr="006465A4" w:rsidRDefault="000F3E9B" w:rsidP="008E5F39">
            <w:pPr>
              <w:widowControl/>
              <w:jc w:val="both"/>
              <w:rPr>
                <w:snapToGrid/>
                <w:szCs w:val="16"/>
                <w:lang w:val="en-GB"/>
              </w:rPr>
            </w:pPr>
          </w:p>
          <w:tbl>
            <w:tblPr>
              <w:tblpPr w:leftFromText="141" w:rightFromText="141" w:vertAnchor="text" w:horzAnchor="margin" w:tblpXSpec="right" w:tblpY="-252"/>
              <w:tblOverlap w:val="never"/>
              <w:tblW w:w="3572" w:type="dxa"/>
              <w:tblLayout w:type="fixed"/>
              <w:tblCellMar>
                <w:left w:w="70" w:type="dxa"/>
                <w:right w:w="70" w:type="dxa"/>
              </w:tblCellMar>
              <w:tblLook w:val="0000" w:firstRow="0" w:lastRow="0" w:firstColumn="0" w:lastColumn="0" w:noHBand="0" w:noVBand="0"/>
            </w:tblPr>
            <w:tblGrid>
              <w:gridCol w:w="988"/>
              <w:gridCol w:w="2584"/>
            </w:tblGrid>
            <w:tr w:rsidR="000F3E9B" w:rsidRPr="00805D9F" w14:paraId="05639AB5" w14:textId="77777777" w:rsidTr="008E5F39">
              <w:trPr>
                <w:trHeight w:val="247"/>
              </w:trPr>
              <w:tc>
                <w:tcPr>
                  <w:tcW w:w="988" w:type="dxa"/>
                </w:tcPr>
                <w:p w14:paraId="77D781A6" w14:textId="77777777" w:rsidR="000F3E9B" w:rsidRPr="00441C98" w:rsidRDefault="000F3E9B" w:rsidP="008E5F39">
                  <w:pPr>
                    <w:pStyle w:val="Encabezado"/>
                    <w:tabs>
                      <w:tab w:val="clear" w:pos="4252"/>
                      <w:tab w:val="clear" w:pos="8504"/>
                    </w:tabs>
                    <w:rPr>
                      <w:lang w:val="en-GB"/>
                    </w:rPr>
                  </w:pPr>
                  <w:r w:rsidRPr="00441C98">
                    <w:rPr>
                      <w:lang w:val="en-GB"/>
                    </w:rPr>
                    <w:t>REF</w:t>
                  </w:r>
                  <w:r>
                    <w:rPr>
                      <w:lang w:val="en-GB"/>
                    </w:rPr>
                    <w:t>.</w:t>
                  </w:r>
                </w:p>
              </w:tc>
              <w:tc>
                <w:tcPr>
                  <w:tcW w:w="2584" w:type="dxa"/>
                </w:tcPr>
                <w:p w14:paraId="2195A83B" w14:textId="137FE80A" w:rsidR="000F3E9B" w:rsidRPr="00441C98" w:rsidRDefault="00B34F15" w:rsidP="008E5F39">
                  <w:pPr>
                    <w:pStyle w:val="Encabezado"/>
                    <w:tabs>
                      <w:tab w:val="clear" w:pos="4252"/>
                      <w:tab w:val="clear" w:pos="8504"/>
                    </w:tabs>
                    <w:rPr>
                      <w:lang w:val="en-GB"/>
                    </w:rPr>
                  </w:pPr>
                  <w:r>
                    <w:rPr>
                      <w:lang w:val="en-GB"/>
                    </w:rPr>
                    <w:fldChar w:fldCharType="begin">
                      <w:ffData>
                        <w:name w:val="Parte2_21_1"/>
                        <w:enabled/>
                        <w:calcOnExit w:val="0"/>
                        <w:textInput/>
                      </w:ffData>
                    </w:fldChar>
                  </w:r>
                  <w:bookmarkStart w:id="31" w:name="Parte2_21_1"/>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bookmarkEnd w:id="31"/>
                </w:p>
              </w:tc>
            </w:tr>
            <w:tr w:rsidR="000F3E9B" w:rsidRPr="00805D9F" w14:paraId="71B27C4B" w14:textId="77777777" w:rsidTr="008E5F39">
              <w:trPr>
                <w:trHeight w:val="269"/>
              </w:trPr>
              <w:tc>
                <w:tcPr>
                  <w:tcW w:w="988" w:type="dxa"/>
                </w:tcPr>
                <w:p w14:paraId="5932B8DE" w14:textId="77777777" w:rsidR="000F3E9B" w:rsidRDefault="000F3E9B" w:rsidP="008E5F39">
                  <w:pPr>
                    <w:pStyle w:val="Encabezado"/>
                    <w:tabs>
                      <w:tab w:val="clear" w:pos="4252"/>
                      <w:tab w:val="clear" w:pos="8504"/>
                    </w:tabs>
                    <w:rPr>
                      <w:lang w:val="en-GB"/>
                    </w:rPr>
                  </w:pPr>
                  <w:r w:rsidRPr="00441C98">
                    <w:rPr>
                      <w:lang w:val="en-GB"/>
                    </w:rPr>
                    <w:t>CODE</w:t>
                  </w:r>
                  <w:r>
                    <w:rPr>
                      <w:lang w:val="en-GB"/>
                    </w:rPr>
                    <w:t xml:space="preserve"> /</w:t>
                  </w:r>
                </w:p>
                <w:p w14:paraId="09EAEF73" w14:textId="77777777" w:rsidR="000F3E9B" w:rsidRPr="00441C98" w:rsidRDefault="000F3E9B" w:rsidP="008E5F39">
                  <w:pPr>
                    <w:pStyle w:val="Encabezado"/>
                    <w:tabs>
                      <w:tab w:val="clear" w:pos="4252"/>
                      <w:tab w:val="clear" w:pos="8504"/>
                    </w:tabs>
                    <w:rPr>
                      <w:lang w:val="en-GB"/>
                    </w:rPr>
                  </w:pPr>
                  <w:r>
                    <w:rPr>
                      <w:lang w:val="en-GB"/>
                    </w:rPr>
                    <w:t>Código</w:t>
                  </w:r>
                </w:p>
              </w:tc>
              <w:tc>
                <w:tcPr>
                  <w:tcW w:w="2584" w:type="dxa"/>
                </w:tcPr>
                <w:p w14:paraId="14F0B73E" w14:textId="13F0A539" w:rsidR="000F3E9B" w:rsidRPr="00441C98" w:rsidRDefault="00B34F15" w:rsidP="008E5F39">
                  <w:pPr>
                    <w:pStyle w:val="Encabezado"/>
                    <w:tabs>
                      <w:tab w:val="clear" w:pos="4252"/>
                      <w:tab w:val="clear" w:pos="8504"/>
                    </w:tabs>
                    <w:rPr>
                      <w:lang w:val="en-GB"/>
                    </w:rPr>
                  </w:pPr>
                  <w:r>
                    <w:rPr>
                      <w:lang w:val="en-GB"/>
                    </w:rPr>
                    <w:fldChar w:fldCharType="begin">
                      <w:ffData>
                        <w:name w:val="Parte2_21_2"/>
                        <w:enabled/>
                        <w:calcOnExit w:val="0"/>
                        <w:textInput/>
                      </w:ffData>
                    </w:fldChar>
                  </w:r>
                  <w:bookmarkStart w:id="32" w:name="Parte2_21_2"/>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bookmarkEnd w:id="32"/>
                </w:p>
              </w:tc>
            </w:tr>
          </w:tbl>
          <w:p w14:paraId="675740FB" w14:textId="77777777" w:rsidR="000F3E9B" w:rsidRPr="006465A4" w:rsidRDefault="000F3E9B" w:rsidP="008E5F39">
            <w:pPr>
              <w:widowControl/>
              <w:jc w:val="both"/>
              <w:rPr>
                <w:snapToGrid/>
                <w:szCs w:val="16"/>
                <w:lang w:val="en-GB"/>
              </w:rPr>
            </w:pPr>
          </w:p>
        </w:tc>
      </w:tr>
      <w:tr w:rsidR="000F3E9B" w:rsidRPr="006465A4" w14:paraId="669E1A4B" w14:textId="77777777" w:rsidTr="008E5F39">
        <w:trPr>
          <w:cantSplit/>
          <w:trHeight w:val="1716"/>
          <w:jc w:val="center"/>
        </w:trPr>
        <w:tc>
          <w:tcPr>
            <w:tcW w:w="470" w:type="dxa"/>
            <w:tcBorders>
              <w:top w:val="nil"/>
              <w:bottom w:val="single" w:sz="6" w:space="0" w:color="000000"/>
              <w:right w:val="nil"/>
            </w:tcBorders>
          </w:tcPr>
          <w:p w14:paraId="49552143" w14:textId="77777777" w:rsidR="000F3E9B" w:rsidRPr="006465A4" w:rsidRDefault="000F3E9B" w:rsidP="008E5F39">
            <w:pPr>
              <w:widowControl/>
              <w:jc w:val="both"/>
              <w:rPr>
                <w:snapToGrid/>
                <w:szCs w:val="16"/>
                <w:lang w:val="en-GB"/>
              </w:rPr>
            </w:pPr>
          </w:p>
        </w:tc>
        <w:tc>
          <w:tcPr>
            <w:tcW w:w="9541" w:type="dxa"/>
            <w:gridSpan w:val="6"/>
            <w:tcBorders>
              <w:top w:val="nil"/>
              <w:left w:val="nil"/>
              <w:bottom w:val="nil"/>
              <w:right w:val="double" w:sz="6" w:space="0" w:color="000000"/>
            </w:tcBorders>
          </w:tcPr>
          <w:p w14:paraId="61E9EFB7" w14:textId="0E01FFC5" w:rsidR="000F3E9B" w:rsidRPr="006465A4" w:rsidRDefault="00B34F15" w:rsidP="008E5F39">
            <w:pPr>
              <w:widowControl/>
              <w:jc w:val="both"/>
              <w:rPr>
                <w:snapToGrid/>
                <w:szCs w:val="16"/>
                <w:lang w:val="es-ES_tradnl"/>
              </w:rPr>
            </w:pPr>
            <w:r>
              <w:rPr>
                <w:snapToGrid/>
                <w:szCs w:val="16"/>
                <w:lang w:val="es-ES_tradnl"/>
              </w:rPr>
              <w:fldChar w:fldCharType="begin">
                <w:ffData>
                  <w:name w:val="Parte2_21_3"/>
                  <w:enabled/>
                  <w:calcOnExit w:val="0"/>
                  <w:textInput/>
                </w:ffData>
              </w:fldChar>
            </w:r>
            <w:bookmarkStart w:id="33" w:name="Parte2_21_3"/>
            <w:r>
              <w:rPr>
                <w:snapToGrid/>
                <w:szCs w:val="16"/>
                <w:lang w:val="es-ES_tradnl"/>
              </w:rPr>
              <w:instrText xml:space="preserve"> FORMTEXT </w:instrText>
            </w:r>
            <w:r>
              <w:rPr>
                <w:snapToGrid/>
                <w:szCs w:val="16"/>
                <w:lang w:val="es-ES_tradnl"/>
              </w:rPr>
            </w:r>
            <w:r>
              <w:rPr>
                <w:snapToGrid/>
                <w:szCs w:val="16"/>
                <w:lang w:val="es-ES_tradnl"/>
              </w:rPr>
              <w:fldChar w:fldCharType="separate"/>
            </w:r>
            <w:r>
              <w:rPr>
                <w:noProof/>
                <w:snapToGrid/>
                <w:szCs w:val="16"/>
                <w:lang w:val="es-ES_tradnl"/>
              </w:rPr>
              <w:t> </w:t>
            </w:r>
            <w:r>
              <w:rPr>
                <w:noProof/>
                <w:snapToGrid/>
                <w:szCs w:val="16"/>
                <w:lang w:val="es-ES_tradnl"/>
              </w:rPr>
              <w:t> </w:t>
            </w:r>
            <w:r>
              <w:rPr>
                <w:noProof/>
                <w:snapToGrid/>
                <w:szCs w:val="16"/>
                <w:lang w:val="es-ES_tradnl"/>
              </w:rPr>
              <w:t> </w:t>
            </w:r>
            <w:r>
              <w:rPr>
                <w:noProof/>
                <w:snapToGrid/>
                <w:szCs w:val="16"/>
                <w:lang w:val="es-ES_tradnl"/>
              </w:rPr>
              <w:t> </w:t>
            </w:r>
            <w:r>
              <w:rPr>
                <w:noProof/>
                <w:snapToGrid/>
                <w:szCs w:val="16"/>
                <w:lang w:val="es-ES_tradnl"/>
              </w:rPr>
              <w:t> </w:t>
            </w:r>
            <w:r>
              <w:rPr>
                <w:snapToGrid/>
                <w:szCs w:val="16"/>
                <w:lang w:val="es-ES_tradnl"/>
              </w:rPr>
              <w:fldChar w:fldCharType="end"/>
            </w:r>
            <w:bookmarkEnd w:id="33"/>
          </w:p>
        </w:tc>
      </w:tr>
      <w:tr w:rsidR="000F3E9B" w:rsidRPr="00297B11" w14:paraId="657DE342" w14:textId="77777777" w:rsidTr="008E5F39">
        <w:trPr>
          <w:cantSplit/>
          <w:trHeight w:val="690"/>
          <w:jc w:val="center"/>
        </w:trPr>
        <w:tc>
          <w:tcPr>
            <w:tcW w:w="5758" w:type="dxa"/>
            <w:gridSpan w:val="3"/>
            <w:tcBorders>
              <w:top w:val="single" w:sz="6" w:space="0" w:color="000000"/>
              <w:bottom w:val="single" w:sz="6" w:space="0" w:color="000000"/>
              <w:right w:val="nil"/>
            </w:tcBorders>
          </w:tcPr>
          <w:p w14:paraId="5A638EC7" w14:textId="77777777" w:rsidR="000F3E9B" w:rsidRPr="00297B11" w:rsidRDefault="000F3E9B" w:rsidP="008E5F39">
            <w:pPr>
              <w:widowControl/>
              <w:tabs>
                <w:tab w:val="left" w:pos="544"/>
              </w:tabs>
              <w:spacing w:before="120"/>
              <w:rPr>
                <w:snapToGrid/>
                <w:szCs w:val="16"/>
                <w:lang w:val="es-ES_tradnl"/>
              </w:rPr>
            </w:pPr>
            <w:r w:rsidRPr="00297B11">
              <w:rPr>
                <w:snapToGrid/>
                <w:szCs w:val="16"/>
                <w:lang w:val="es-ES_tradnl"/>
              </w:rPr>
              <w:t>2</w:t>
            </w:r>
            <w:r>
              <w:rPr>
                <w:snapToGrid/>
                <w:szCs w:val="16"/>
                <w:lang w:val="es-ES_tradnl"/>
              </w:rPr>
              <w:t>2</w:t>
            </w:r>
            <w:r w:rsidRPr="00297B11">
              <w:rPr>
                <w:snapToGrid/>
                <w:szCs w:val="16"/>
                <w:lang w:val="es-ES_tradnl"/>
              </w:rPr>
              <w:t>.</w:t>
            </w:r>
            <w:r w:rsidRPr="00297B11">
              <w:rPr>
                <w:snapToGrid/>
                <w:szCs w:val="16"/>
                <w:lang w:val="es-ES_tradnl"/>
              </w:rPr>
              <w:tab/>
              <w:t>GQAR Signature</w:t>
            </w:r>
          </w:p>
          <w:p w14:paraId="386958D6" w14:textId="77777777" w:rsidR="000F3E9B" w:rsidRPr="006465A4" w:rsidRDefault="000F3E9B" w:rsidP="008E5F39">
            <w:pPr>
              <w:widowControl/>
              <w:ind w:left="544"/>
              <w:rPr>
                <w:snapToGrid/>
                <w:szCs w:val="16"/>
                <w:lang w:val="es-ES_tradnl"/>
              </w:rPr>
            </w:pPr>
            <w:r w:rsidRPr="006465A4">
              <w:rPr>
                <w:snapToGrid/>
                <w:szCs w:val="16"/>
                <w:lang w:val="es-ES_tradnl"/>
              </w:rPr>
              <w:t>Fir</w:t>
            </w:r>
            <w:r>
              <w:rPr>
                <w:snapToGrid/>
                <w:szCs w:val="16"/>
                <w:lang w:val="es-ES_tradnl"/>
              </w:rPr>
              <w:t>ma del RAC</w:t>
            </w:r>
          </w:p>
        </w:tc>
        <w:tc>
          <w:tcPr>
            <w:tcW w:w="2126" w:type="dxa"/>
            <w:gridSpan w:val="3"/>
            <w:tcBorders>
              <w:top w:val="single" w:sz="6" w:space="0" w:color="000000"/>
              <w:left w:val="nil"/>
              <w:bottom w:val="single" w:sz="6" w:space="0" w:color="000000"/>
            </w:tcBorders>
          </w:tcPr>
          <w:p w14:paraId="3C81DCD7" w14:textId="77777777" w:rsidR="000F3E9B" w:rsidRPr="006465A4" w:rsidRDefault="000F3E9B" w:rsidP="008E5F39">
            <w:pPr>
              <w:widowControl/>
              <w:spacing w:before="120"/>
              <w:rPr>
                <w:snapToGrid/>
                <w:szCs w:val="16"/>
                <w:lang w:val="es-ES_tradnl"/>
              </w:rPr>
            </w:pPr>
          </w:p>
        </w:tc>
        <w:tc>
          <w:tcPr>
            <w:tcW w:w="2127" w:type="dxa"/>
            <w:tcBorders>
              <w:top w:val="single" w:sz="6" w:space="0" w:color="000000"/>
              <w:left w:val="nil"/>
              <w:bottom w:val="single" w:sz="6" w:space="0" w:color="000000"/>
            </w:tcBorders>
          </w:tcPr>
          <w:p w14:paraId="5D01E870" w14:textId="77777777" w:rsidR="000F3E9B" w:rsidRPr="00297B11" w:rsidRDefault="000F3E9B" w:rsidP="008E5F39">
            <w:pPr>
              <w:widowControl/>
              <w:spacing w:before="120"/>
              <w:rPr>
                <w:snapToGrid/>
                <w:szCs w:val="16"/>
                <w:lang w:val="es-ES_tradnl"/>
              </w:rPr>
            </w:pPr>
            <w:r w:rsidRPr="00297B11">
              <w:rPr>
                <w:snapToGrid/>
                <w:szCs w:val="16"/>
                <w:lang w:val="es-ES_tradnl"/>
              </w:rPr>
              <w:t>Date / Fecha</w:t>
            </w:r>
          </w:p>
          <w:p w14:paraId="2D3F03B4" w14:textId="77ED997A" w:rsidR="000F3E9B" w:rsidRPr="003E5969" w:rsidRDefault="00B34F15" w:rsidP="003E5969">
            <w:pPr>
              <w:rPr>
                <w:szCs w:val="16"/>
                <w:lang w:val="es-ES_tradnl"/>
              </w:rPr>
            </w:pPr>
            <w:r>
              <w:rPr>
                <w:caps/>
                <w:sz w:val="20"/>
                <w:lang w:val="es-ES_tradnl"/>
              </w:rPr>
              <w:fldChar w:fldCharType="begin">
                <w:ffData>
                  <w:name w:val="Parte2_22"/>
                  <w:enabled/>
                  <w:calcOnExit w:val="0"/>
                  <w:textInput>
                    <w:type w:val="date"/>
                    <w:format w:val="dd/MM/yy"/>
                  </w:textInput>
                </w:ffData>
              </w:fldChar>
            </w:r>
            <w:bookmarkStart w:id="34" w:name="Parte2_22"/>
            <w:r>
              <w:rPr>
                <w:caps/>
                <w:sz w:val="20"/>
                <w:lang w:val="es-ES_tradnl"/>
              </w:rPr>
              <w:instrText xml:space="preserve"> FORMTEXT </w:instrText>
            </w:r>
            <w:r>
              <w:rPr>
                <w:caps/>
                <w:sz w:val="20"/>
                <w:lang w:val="es-ES_tradnl"/>
              </w:rPr>
            </w:r>
            <w:r>
              <w:rPr>
                <w:caps/>
                <w:sz w:val="20"/>
                <w:lang w:val="es-ES_tradnl"/>
              </w:rPr>
              <w:fldChar w:fldCharType="separate"/>
            </w:r>
            <w:r>
              <w:rPr>
                <w:caps/>
                <w:noProof/>
                <w:sz w:val="20"/>
                <w:lang w:val="es-ES_tradnl"/>
              </w:rPr>
              <w:t> </w:t>
            </w:r>
            <w:r>
              <w:rPr>
                <w:caps/>
                <w:noProof/>
                <w:sz w:val="20"/>
                <w:lang w:val="es-ES_tradnl"/>
              </w:rPr>
              <w:t> </w:t>
            </w:r>
            <w:r>
              <w:rPr>
                <w:caps/>
                <w:noProof/>
                <w:sz w:val="20"/>
                <w:lang w:val="es-ES_tradnl"/>
              </w:rPr>
              <w:t> </w:t>
            </w:r>
            <w:r>
              <w:rPr>
                <w:caps/>
                <w:noProof/>
                <w:sz w:val="20"/>
                <w:lang w:val="es-ES_tradnl"/>
              </w:rPr>
              <w:t> </w:t>
            </w:r>
            <w:r>
              <w:rPr>
                <w:caps/>
                <w:noProof/>
                <w:sz w:val="20"/>
                <w:lang w:val="es-ES_tradnl"/>
              </w:rPr>
              <w:t> </w:t>
            </w:r>
            <w:r>
              <w:rPr>
                <w:caps/>
                <w:sz w:val="20"/>
                <w:lang w:val="es-ES_tradnl"/>
              </w:rPr>
              <w:fldChar w:fldCharType="end"/>
            </w:r>
            <w:bookmarkEnd w:id="34"/>
          </w:p>
        </w:tc>
      </w:tr>
      <w:tr w:rsidR="000F3E9B" w:rsidRPr="00B57D27" w14:paraId="550F8C5E" w14:textId="77777777" w:rsidTr="008E5F39">
        <w:trPr>
          <w:cantSplit/>
          <w:trHeight w:val="363"/>
          <w:jc w:val="center"/>
        </w:trPr>
        <w:tc>
          <w:tcPr>
            <w:tcW w:w="10011" w:type="dxa"/>
            <w:gridSpan w:val="7"/>
            <w:tcBorders>
              <w:top w:val="single" w:sz="6" w:space="0" w:color="000000"/>
              <w:bottom w:val="single" w:sz="6" w:space="0" w:color="000000"/>
            </w:tcBorders>
            <w:shd w:val="clear" w:color="auto" w:fill="E6E6E6"/>
            <w:vAlign w:val="center"/>
          </w:tcPr>
          <w:p w14:paraId="29845722" w14:textId="77777777" w:rsidR="000F3E9B" w:rsidRPr="00B57D27" w:rsidRDefault="000F3E9B" w:rsidP="008E5F39">
            <w:pPr>
              <w:widowControl/>
              <w:jc w:val="both"/>
              <w:rPr>
                <w:b/>
                <w:snapToGrid/>
                <w:szCs w:val="16"/>
                <w:lang w:val="es-ES_tradnl"/>
              </w:rPr>
            </w:pPr>
            <w:r w:rsidRPr="00297B11">
              <w:rPr>
                <w:b/>
                <w:snapToGrid/>
                <w:szCs w:val="16"/>
                <w:lang w:val="es-ES_tradnl"/>
              </w:rPr>
              <w:t xml:space="preserve">PART 3: </w:t>
            </w:r>
            <w:r w:rsidRPr="00B57D27">
              <w:rPr>
                <w:b/>
                <w:snapToGrid/>
                <w:szCs w:val="16"/>
                <w:lang w:val="es-ES_tradnl"/>
              </w:rPr>
              <w:t>DISPOSITION / DISPOSICIÓN A CUMPLIMENTAR POR EL ORGANO DE CONTRATACI</w:t>
            </w:r>
            <w:r>
              <w:rPr>
                <w:b/>
                <w:snapToGrid/>
                <w:szCs w:val="16"/>
                <w:lang w:val="es-ES_tradnl"/>
              </w:rPr>
              <w:t>ÓN/DELEGADOR</w:t>
            </w:r>
          </w:p>
        </w:tc>
      </w:tr>
      <w:tr w:rsidR="000F3E9B" w:rsidRPr="006465A4" w14:paraId="545AC765" w14:textId="77777777" w:rsidTr="008E5F39">
        <w:trPr>
          <w:cantSplit/>
          <w:trHeight w:val="890"/>
          <w:jc w:val="center"/>
        </w:trPr>
        <w:tc>
          <w:tcPr>
            <w:tcW w:w="10011" w:type="dxa"/>
            <w:gridSpan w:val="7"/>
            <w:tcBorders>
              <w:top w:val="single" w:sz="6" w:space="0" w:color="000000"/>
              <w:bottom w:val="nil"/>
            </w:tcBorders>
          </w:tcPr>
          <w:p w14:paraId="5088C3E5" w14:textId="77777777" w:rsidR="000F3E9B" w:rsidRDefault="000F3E9B" w:rsidP="008E5F39">
            <w:pPr>
              <w:widowControl/>
              <w:jc w:val="both"/>
              <w:rPr>
                <w:snapToGrid/>
                <w:szCs w:val="16"/>
                <w:lang w:val="es-ES_tradnl"/>
              </w:rPr>
            </w:pPr>
            <w:r w:rsidRPr="00B57D27">
              <w:rPr>
                <w:snapToGrid/>
                <w:szCs w:val="16"/>
                <w:lang w:val="es-ES_tradnl"/>
              </w:rPr>
              <w:t>2</w:t>
            </w:r>
            <w:r>
              <w:rPr>
                <w:snapToGrid/>
                <w:szCs w:val="16"/>
                <w:lang w:val="es-ES_tradnl"/>
              </w:rPr>
              <w:t>3</w:t>
            </w:r>
            <w:r w:rsidRPr="00B57D27">
              <w:rPr>
                <w:snapToGrid/>
                <w:szCs w:val="16"/>
                <w:lang w:val="es-ES_tradnl"/>
              </w:rPr>
              <w:t>.</w:t>
            </w:r>
          </w:p>
          <w:p w14:paraId="29D0088D" w14:textId="77777777" w:rsidR="000F3E9B" w:rsidRPr="00B57D27" w:rsidRDefault="000F3E9B" w:rsidP="008E5F39">
            <w:pPr>
              <w:widowControl/>
              <w:jc w:val="both"/>
              <w:rPr>
                <w:snapToGrid/>
                <w:szCs w:val="16"/>
                <w:highlight w:val="yellow"/>
                <w:lang w:val="es-ES_tradnl"/>
              </w:rPr>
            </w:pPr>
            <w:r w:rsidRPr="00B57D27">
              <w:rPr>
                <w:b/>
                <w:sz w:val="20"/>
                <w:szCs w:val="16"/>
                <w:lang w:val="es-ES_tradnl"/>
              </w:rPr>
              <w:t>Delegator or Acquirer Decision / Decisión del Órgano de Contratación</w:t>
            </w:r>
          </w:p>
          <w:p w14:paraId="2CE4D354" w14:textId="02AC27FA" w:rsidR="000F3E9B" w:rsidRPr="005842FB" w:rsidRDefault="00B34F15" w:rsidP="008E5F39">
            <w:pPr>
              <w:widowControl/>
              <w:tabs>
                <w:tab w:val="left" w:pos="2953"/>
                <w:tab w:val="left" w:pos="6853"/>
              </w:tabs>
              <w:ind w:left="544"/>
              <w:jc w:val="both"/>
              <w:rPr>
                <w:sz w:val="18"/>
              </w:rPr>
            </w:pPr>
            <w:r>
              <w:rPr>
                <w:b/>
                <w:caps/>
                <w:noProof/>
                <w:sz w:val="20"/>
              </w:rPr>
              <w:fldChar w:fldCharType="begin">
                <w:ffData>
                  <w:name w:val="Parte3_23_1"/>
                  <w:enabled/>
                  <w:calcOnExit w:val="0"/>
                  <w:checkBox>
                    <w:sizeAuto/>
                    <w:default w:val="0"/>
                  </w:checkBox>
                </w:ffData>
              </w:fldChar>
            </w:r>
            <w:bookmarkStart w:id="35" w:name="Parte3_23_1"/>
            <w:r>
              <w:rPr>
                <w:b/>
                <w:caps/>
                <w:noProof/>
                <w:sz w:val="20"/>
              </w:rPr>
              <w:instrText xml:space="preserve"> FORMCHECKBOX </w:instrText>
            </w:r>
            <w:r>
              <w:rPr>
                <w:b/>
                <w:caps/>
                <w:noProof/>
                <w:sz w:val="20"/>
              </w:rPr>
            </w:r>
            <w:r>
              <w:rPr>
                <w:b/>
                <w:caps/>
                <w:noProof/>
                <w:sz w:val="20"/>
              </w:rPr>
              <w:fldChar w:fldCharType="separate"/>
            </w:r>
            <w:r>
              <w:rPr>
                <w:b/>
                <w:caps/>
                <w:noProof/>
                <w:sz w:val="20"/>
              </w:rPr>
              <w:fldChar w:fldCharType="end"/>
            </w:r>
            <w:bookmarkEnd w:id="35"/>
            <w:r w:rsidR="000F3E9B" w:rsidRPr="005842FB">
              <w:rPr>
                <w:b/>
                <w:caps/>
                <w:noProof/>
                <w:sz w:val="20"/>
              </w:rPr>
              <w:t xml:space="preserve"> </w:t>
            </w:r>
            <w:r w:rsidR="000F3E9B" w:rsidRPr="005842FB">
              <w:rPr>
                <w:sz w:val="18"/>
              </w:rPr>
              <w:t>APPROVED</w:t>
            </w:r>
            <w:r w:rsidR="000F3E9B">
              <w:rPr>
                <w:sz w:val="18"/>
              </w:rPr>
              <w:tab/>
              <w:t xml:space="preserve">     </w:t>
            </w:r>
            <w:r>
              <w:rPr>
                <w:b/>
                <w:caps/>
                <w:noProof/>
                <w:sz w:val="20"/>
              </w:rPr>
              <w:fldChar w:fldCharType="begin">
                <w:ffData>
                  <w:name w:val="Parte3_23_2"/>
                  <w:enabled/>
                  <w:calcOnExit w:val="0"/>
                  <w:checkBox>
                    <w:sizeAuto/>
                    <w:default w:val="0"/>
                  </w:checkBox>
                </w:ffData>
              </w:fldChar>
            </w:r>
            <w:bookmarkStart w:id="36" w:name="Parte3_23_2"/>
            <w:r>
              <w:rPr>
                <w:b/>
                <w:caps/>
                <w:noProof/>
                <w:sz w:val="20"/>
              </w:rPr>
              <w:instrText xml:space="preserve"> FORMCHECKBOX </w:instrText>
            </w:r>
            <w:r>
              <w:rPr>
                <w:b/>
                <w:caps/>
                <w:noProof/>
                <w:sz w:val="20"/>
              </w:rPr>
            </w:r>
            <w:r>
              <w:rPr>
                <w:b/>
                <w:caps/>
                <w:noProof/>
                <w:sz w:val="20"/>
              </w:rPr>
              <w:fldChar w:fldCharType="separate"/>
            </w:r>
            <w:r>
              <w:rPr>
                <w:b/>
                <w:caps/>
                <w:noProof/>
                <w:sz w:val="20"/>
              </w:rPr>
              <w:fldChar w:fldCharType="end"/>
            </w:r>
            <w:bookmarkEnd w:id="36"/>
            <w:r w:rsidR="000F3E9B" w:rsidRPr="005842FB">
              <w:rPr>
                <w:b/>
                <w:caps/>
                <w:noProof/>
                <w:sz w:val="20"/>
              </w:rPr>
              <w:t xml:space="preserve"> </w:t>
            </w:r>
            <w:r w:rsidR="000F3E9B" w:rsidRPr="005842FB">
              <w:rPr>
                <w:sz w:val="18"/>
              </w:rPr>
              <w:t>NO</w:t>
            </w:r>
            <w:r w:rsidR="000F3E9B">
              <w:rPr>
                <w:sz w:val="18"/>
              </w:rPr>
              <w:t>T APPROVED</w:t>
            </w:r>
          </w:p>
          <w:p w14:paraId="618C09A4" w14:textId="77777777" w:rsidR="000F3E9B" w:rsidRPr="006465A4" w:rsidRDefault="000F3E9B" w:rsidP="008E5F39">
            <w:pPr>
              <w:widowControl/>
              <w:tabs>
                <w:tab w:val="left" w:pos="827"/>
                <w:tab w:val="left" w:pos="3237"/>
                <w:tab w:val="left" w:pos="7206"/>
              </w:tabs>
              <w:jc w:val="both"/>
              <w:rPr>
                <w:snapToGrid/>
                <w:szCs w:val="16"/>
                <w:lang w:val="en-GB"/>
              </w:rPr>
            </w:pPr>
            <w:r>
              <w:rPr>
                <w:sz w:val="18"/>
              </w:rPr>
              <w:tab/>
            </w:r>
            <w:r w:rsidRPr="00C63863">
              <w:rPr>
                <w:sz w:val="18"/>
              </w:rPr>
              <w:t>APROBADO</w:t>
            </w:r>
            <w:r w:rsidRPr="00C63863">
              <w:rPr>
                <w:sz w:val="18"/>
              </w:rPr>
              <w:tab/>
              <w:t xml:space="preserve">    NO APROBADO</w:t>
            </w:r>
          </w:p>
        </w:tc>
      </w:tr>
      <w:tr w:rsidR="000F3E9B" w:rsidRPr="006465A4" w14:paraId="2DEE8FF2" w14:textId="77777777" w:rsidTr="008E5F39">
        <w:trPr>
          <w:cantSplit/>
          <w:trHeight w:val="1365"/>
          <w:jc w:val="center"/>
        </w:trPr>
        <w:tc>
          <w:tcPr>
            <w:tcW w:w="472" w:type="dxa"/>
            <w:tcBorders>
              <w:top w:val="nil"/>
              <w:bottom w:val="single" w:sz="6" w:space="0" w:color="000000"/>
              <w:right w:val="nil"/>
            </w:tcBorders>
          </w:tcPr>
          <w:p w14:paraId="39A06055" w14:textId="77777777" w:rsidR="000F3E9B" w:rsidRPr="00B57D27" w:rsidRDefault="000F3E9B" w:rsidP="008E5F39">
            <w:pPr>
              <w:widowControl/>
              <w:rPr>
                <w:snapToGrid/>
                <w:szCs w:val="16"/>
                <w:lang w:val="es-ES_tradnl"/>
              </w:rPr>
            </w:pPr>
            <w:r>
              <w:rPr>
                <w:snapToGrid/>
                <w:szCs w:val="16"/>
                <w:lang w:val="es-ES_tradnl"/>
              </w:rPr>
              <w:t>24.</w:t>
            </w:r>
          </w:p>
        </w:tc>
        <w:tc>
          <w:tcPr>
            <w:tcW w:w="9539" w:type="dxa"/>
            <w:gridSpan w:val="6"/>
            <w:tcBorders>
              <w:top w:val="nil"/>
              <w:left w:val="nil"/>
              <w:bottom w:val="single" w:sz="6" w:space="0" w:color="000000"/>
            </w:tcBorders>
          </w:tcPr>
          <w:p w14:paraId="589C7345" w14:textId="77777777" w:rsidR="000F3E9B" w:rsidRDefault="000F3E9B" w:rsidP="008E5F39">
            <w:pPr>
              <w:widowControl/>
              <w:jc w:val="both"/>
              <w:rPr>
                <w:snapToGrid/>
                <w:szCs w:val="16"/>
                <w:lang w:val="en-GB"/>
              </w:rPr>
            </w:pPr>
          </w:p>
          <w:p w14:paraId="04FF0878" w14:textId="77777777" w:rsidR="000F3E9B" w:rsidRDefault="000F3E9B" w:rsidP="008E5F39">
            <w:pPr>
              <w:widowControl/>
              <w:jc w:val="both"/>
              <w:rPr>
                <w:snapToGrid/>
                <w:szCs w:val="16"/>
                <w:lang w:val="en-GB"/>
              </w:rPr>
            </w:pPr>
            <w:r w:rsidRPr="006465A4">
              <w:rPr>
                <w:snapToGrid/>
                <w:szCs w:val="16"/>
                <w:lang w:val="en-GB"/>
              </w:rPr>
              <w:t>Remarks</w:t>
            </w:r>
          </w:p>
          <w:p w14:paraId="46F4945F" w14:textId="77777777" w:rsidR="000F3E9B" w:rsidRPr="006465A4" w:rsidRDefault="000F3E9B" w:rsidP="008E5F39">
            <w:pPr>
              <w:widowControl/>
              <w:jc w:val="both"/>
              <w:rPr>
                <w:snapToGrid/>
                <w:szCs w:val="16"/>
                <w:lang w:val="en-GB"/>
              </w:rPr>
            </w:pPr>
            <w:r>
              <w:rPr>
                <w:snapToGrid/>
                <w:szCs w:val="16"/>
                <w:lang w:val="en-GB"/>
              </w:rPr>
              <w:t>Observaciones</w:t>
            </w:r>
          </w:p>
          <w:p w14:paraId="45E93920" w14:textId="0259820E" w:rsidR="003E5969" w:rsidRPr="00380429" w:rsidRDefault="00B34F15" w:rsidP="003E5969">
            <w:pPr>
              <w:rPr>
                <w:szCs w:val="16"/>
                <w:lang w:val="es-ES_tradnl"/>
              </w:rPr>
            </w:pPr>
            <w:r>
              <w:rPr>
                <w:caps/>
                <w:sz w:val="20"/>
                <w:lang w:val="es-ES_tradnl"/>
              </w:rPr>
              <w:fldChar w:fldCharType="begin">
                <w:ffData>
                  <w:name w:val="Parte3_24_1"/>
                  <w:enabled/>
                  <w:calcOnExit w:val="0"/>
                  <w:textInput/>
                </w:ffData>
              </w:fldChar>
            </w:r>
            <w:bookmarkStart w:id="37" w:name="Parte3_24_1"/>
            <w:r>
              <w:rPr>
                <w:caps/>
                <w:sz w:val="20"/>
                <w:lang w:val="es-ES_tradnl"/>
              </w:rPr>
              <w:instrText xml:space="preserve"> FORMTEXT </w:instrText>
            </w:r>
            <w:r>
              <w:rPr>
                <w:caps/>
                <w:sz w:val="20"/>
                <w:lang w:val="es-ES_tradnl"/>
              </w:rPr>
            </w:r>
            <w:r>
              <w:rPr>
                <w:caps/>
                <w:sz w:val="20"/>
                <w:lang w:val="es-ES_tradnl"/>
              </w:rPr>
              <w:fldChar w:fldCharType="separate"/>
            </w:r>
            <w:r>
              <w:rPr>
                <w:caps/>
                <w:noProof/>
                <w:sz w:val="20"/>
                <w:lang w:val="es-ES_tradnl"/>
              </w:rPr>
              <w:t> </w:t>
            </w:r>
            <w:r>
              <w:rPr>
                <w:caps/>
                <w:noProof/>
                <w:sz w:val="20"/>
                <w:lang w:val="es-ES_tradnl"/>
              </w:rPr>
              <w:t> </w:t>
            </w:r>
            <w:r>
              <w:rPr>
                <w:caps/>
                <w:noProof/>
                <w:sz w:val="20"/>
                <w:lang w:val="es-ES_tradnl"/>
              </w:rPr>
              <w:t> </w:t>
            </w:r>
            <w:r>
              <w:rPr>
                <w:caps/>
                <w:noProof/>
                <w:sz w:val="20"/>
                <w:lang w:val="es-ES_tradnl"/>
              </w:rPr>
              <w:t> </w:t>
            </w:r>
            <w:r>
              <w:rPr>
                <w:caps/>
                <w:noProof/>
                <w:sz w:val="20"/>
                <w:lang w:val="es-ES_tradnl"/>
              </w:rPr>
              <w:t> </w:t>
            </w:r>
            <w:r>
              <w:rPr>
                <w:caps/>
                <w:sz w:val="20"/>
                <w:lang w:val="es-ES_tradnl"/>
              </w:rPr>
              <w:fldChar w:fldCharType="end"/>
            </w:r>
            <w:bookmarkEnd w:id="37"/>
          </w:p>
          <w:p w14:paraId="2FECE3DE" w14:textId="77777777" w:rsidR="000F3E9B" w:rsidRPr="00B57D27" w:rsidRDefault="000F3E9B" w:rsidP="008E5F39">
            <w:pPr>
              <w:widowControl/>
              <w:jc w:val="both"/>
              <w:rPr>
                <w:snapToGrid/>
                <w:szCs w:val="16"/>
                <w:lang w:val="es-ES_tradnl"/>
              </w:rPr>
            </w:pPr>
          </w:p>
        </w:tc>
      </w:tr>
      <w:tr w:rsidR="000F3E9B" w:rsidRPr="006465A4" w14:paraId="3386A606" w14:textId="77777777" w:rsidTr="008E5F39">
        <w:trPr>
          <w:cantSplit/>
          <w:trHeight w:val="459"/>
          <w:jc w:val="center"/>
        </w:trPr>
        <w:tc>
          <w:tcPr>
            <w:tcW w:w="470" w:type="dxa"/>
            <w:tcBorders>
              <w:top w:val="single" w:sz="6" w:space="0" w:color="000000"/>
              <w:bottom w:val="nil"/>
              <w:right w:val="nil"/>
            </w:tcBorders>
            <w:vAlign w:val="center"/>
          </w:tcPr>
          <w:p w14:paraId="3414F7A7" w14:textId="77777777" w:rsidR="000F3E9B" w:rsidRPr="002334CE" w:rsidRDefault="000F3E9B" w:rsidP="008E5F39">
            <w:pPr>
              <w:widowControl/>
              <w:jc w:val="both"/>
              <w:rPr>
                <w:snapToGrid/>
                <w:szCs w:val="16"/>
              </w:rPr>
            </w:pPr>
          </w:p>
        </w:tc>
        <w:tc>
          <w:tcPr>
            <w:tcW w:w="1637" w:type="dxa"/>
            <w:tcBorders>
              <w:top w:val="single" w:sz="6" w:space="0" w:color="000000"/>
              <w:left w:val="nil"/>
              <w:bottom w:val="nil"/>
              <w:right w:val="nil"/>
            </w:tcBorders>
            <w:vAlign w:val="center"/>
          </w:tcPr>
          <w:p w14:paraId="236D991D" w14:textId="42871D6E" w:rsidR="000F3E9B" w:rsidRPr="006465A4" w:rsidRDefault="00B34F15" w:rsidP="008E5F39">
            <w:pPr>
              <w:widowControl/>
              <w:jc w:val="both"/>
              <w:rPr>
                <w:snapToGrid/>
                <w:szCs w:val="16"/>
                <w:lang w:val="en-GB"/>
              </w:rPr>
            </w:pPr>
            <w:r>
              <w:rPr>
                <w:snapToGrid/>
                <w:szCs w:val="16"/>
                <w:lang w:val="en-GB"/>
              </w:rPr>
              <w:fldChar w:fldCharType="begin">
                <w:ffData>
                  <w:name w:val="Parte3_24_2"/>
                  <w:enabled/>
                  <w:calcOnExit w:val="0"/>
                  <w:textInput>
                    <w:type w:val="date"/>
                    <w:format w:val="dd/MM/yy"/>
                  </w:textInput>
                </w:ffData>
              </w:fldChar>
            </w:r>
            <w:bookmarkStart w:id="38" w:name="Parte3_24_2"/>
            <w:r>
              <w:rPr>
                <w:snapToGrid/>
                <w:szCs w:val="16"/>
                <w:lang w:val="en-GB"/>
              </w:rPr>
              <w:instrText xml:space="preserve"> FORMTEXT </w:instrText>
            </w:r>
            <w:r>
              <w:rPr>
                <w:snapToGrid/>
                <w:szCs w:val="16"/>
                <w:lang w:val="en-GB"/>
              </w:rPr>
            </w:r>
            <w:r>
              <w:rPr>
                <w:snapToGrid/>
                <w:szCs w:val="16"/>
                <w:lang w:val="en-GB"/>
              </w:rPr>
              <w:fldChar w:fldCharType="separate"/>
            </w:r>
            <w:r>
              <w:rPr>
                <w:noProof/>
                <w:snapToGrid/>
                <w:szCs w:val="16"/>
                <w:lang w:val="en-GB"/>
              </w:rPr>
              <w:t> </w:t>
            </w:r>
            <w:r>
              <w:rPr>
                <w:noProof/>
                <w:snapToGrid/>
                <w:szCs w:val="16"/>
                <w:lang w:val="en-GB"/>
              </w:rPr>
              <w:t> </w:t>
            </w:r>
            <w:r>
              <w:rPr>
                <w:noProof/>
                <w:snapToGrid/>
                <w:szCs w:val="16"/>
                <w:lang w:val="en-GB"/>
              </w:rPr>
              <w:t> </w:t>
            </w:r>
            <w:r>
              <w:rPr>
                <w:noProof/>
                <w:snapToGrid/>
                <w:szCs w:val="16"/>
                <w:lang w:val="en-GB"/>
              </w:rPr>
              <w:t> </w:t>
            </w:r>
            <w:r>
              <w:rPr>
                <w:noProof/>
                <w:snapToGrid/>
                <w:szCs w:val="16"/>
                <w:lang w:val="en-GB"/>
              </w:rPr>
              <w:t> </w:t>
            </w:r>
            <w:r>
              <w:rPr>
                <w:snapToGrid/>
                <w:szCs w:val="16"/>
                <w:lang w:val="en-GB"/>
              </w:rPr>
              <w:fldChar w:fldCharType="end"/>
            </w:r>
            <w:bookmarkEnd w:id="38"/>
          </w:p>
        </w:tc>
        <w:tc>
          <w:tcPr>
            <w:tcW w:w="4253" w:type="dxa"/>
            <w:gridSpan w:val="2"/>
            <w:tcBorders>
              <w:top w:val="single" w:sz="6" w:space="0" w:color="000000"/>
              <w:left w:val="nil"/>
              <w:bottom w:val="nil"/>
              <w:right w:val="nil"/>
            </w:tcBorders>
            <w:vAlign w:val="center"/>
          </w:tcPr>
          <w:p w14:paraId="3E97A00A" w14:textId="77777777" w:rsidR="000F3E9B" w:rsidRPr="006465A4" w:rsidRDefault="000F3E9B" w:rsidP="008E5F39">
            <w:pPr>
              <w:widowControl/>
              <w:jc w:val="both"/>
              <w:rPr>
                <w:snapToGrid/>
                <w:szCs w:val="16"/>
                <w:lang w:val="en-GB"/>
              </w:rPr>
            </w:pPr>
          </w:p>
        </w:tc>
        <w:tc>
          <w:tcPr>
            <w:tcW w:w="3651" w:type="dxa"/>
            <w:gridSpan w:val="3"/>
            <w:tcBorders>
              <w:top w:val="single" w:sz="6" w:space="0" w:color="000000"/>
              <w:left w:val="nil"/>
              <w:bottom w:val="nil"/>
            </w:tcBorders>
            <w:vAlign w:val="center"/>
          </w:tcPr>
          <w:p w14:paraId="59E36371" w14:textId="38B84E30" w:rsidR="000F3E9B" w:rsidRDefault="00B34F15" w:rsidP="008E5F39">
            <w:pPr>
              <w:widowControl/>
              <w:jc w:val="both"/>
              <w:rPr>
                <w:snapToGrid/>
                <w:szCs w:val="16"/>
                <w:lang w:val="en-GB"/>
              </w:rPr>
            </w:pPr>
            <w:r>
              <w:rPr>
                <w:snapToGrid/>
                <w:szCs w:val="16"/>
                <w:lang w:val="en-GB"/>
              </w:rPr>
              <w:fldChar w:fldCharType="begin">
                <w:ffData>
                  <w:name w:val="Parte3_24_3"/>
                  <w:enabled/>
                  <w:calcOnExit w:val="0"/>
                  <w:textInput/>
                </w:ffData>
              </w:fldChar>
            </w:r>
            <w:bookmarkStart w:id="39" w:name="Parte3_24_3"/>
            <w:r>
              <w:rPr>
                <w:snapToGrid/>
                <w:szCs w:val="16"/>
                <w:lang w:val="en-GB"/>
              </w:rPr>
              <w:instrText xml:space="preserve"> FORMTEXT </w:instrText>
            </w:r>
            <w:r>
              <w:rPr>
                <w:snapToGrid/>
                <w:szCs w:val="16"/>
                <w:lang w:val="en-GB"/>
              </w:rPr>
            </w:r>
            <w:r>
              <w:rPr>
                <w:snapToGrid/>
                <w:szCs w:val="16"/>
                <w:lang w:val="en-GB"/>
              </w:rPr>
              <w:fldChar w:fldCharType="separate"/>
            </w:r>
            <w:r>
              <w:rPr>
                <w:noProof/>
                <w:snapToGrid/>
                <w:szCs w:val="16"/>
                <w:lang w:val="en-GB"/>
              </w:rPr>
              <w:t> </w:t>
            </w:r>
            <w:r>
              <w:rPr>
                <w:noProof/>
                <w:snapToGrid/>
                <w:szCs w:val="16"/>
                <w:lang w:val="en-GB"/>
              </w:rPr>
              <w:t> </w:t>
            </w:r>
            <w:r>
              <w:rPr>
                <w:noProof/>
                <w:snapToGrid/>
                <w:szCs w:val="16"/>
                <w:lang w:val="en-GB"/>
              </w:rPr>
              <w:t> </w:t>
            </w:r>
            <w:r>
              <w:rPr>
                <w:noProof/>
                <w:snapToGrid/>
                <w:szCs w:val="16"/>
                <w:lang w:val="en-GB"/>
              </w:rPr>
              <w:t> </w:t>
            </w:r>
            <w:r>
              <w:rPr>
                <w:noProof/>
                <w:snapToGrid/>
                <w:szCs w:val="16"/>
                <w:lang w:val="en-GB"/>
              </w:rPr>
              <w:t> </w:t>
            </w:r>
            <w:r>
              <w:rPr>
                <w:snapToGrid/>
                <w:szCs w:val="16"/>
                <w:lang w:val="en-GB"/>
              </w:rPr>
              <w:fldChar w:fldCharType="end"/>
            </w:r>
            <w:bookmarkEnd w:id="39"/>
          </w:p>
          <w:p w14:paraId="036ACEA8" w14:textId="602A25A4" w:rsidR="000F3E9B" w:rsidRPr="006465A4" w:rsidRDefault="00B34F15" w:rsidP="008E5F39">
            <w:pPr>
              <w:widowControl/>
              <w:jc w:val="both"/>
              <w:rPr>
                <w:snapToGrid/>
                <w:szCs w:val="16"/>
                <w:lang w:val="en-GB"/>
              </w:rPr>
            </w:pPr>
            <w:r>
              <w:rPr>
                <w:snapToGrid/>
                <w:szCs w:val="16"/>
                <w:lang w:val="en-GB"/>
              </w:rPr>
              <w:fldChar w:fldCharType="begin">
                <w:ffData>
                  <w:name w:val="Parte3_24_4"/>
                  <w:enabled/>
                  <w:calcOnExit w:val="0"/>
                  <w:textInput/>
                </w:ffData>
              </w:fldChar>
            </w:r>
            <w:bookmarkStart w:id="40" w:name="Parte3_24_4"/>
            <w:r>
              <w:rPr>
                <w:snapToGrid/>
                <w:szCs w:val="16"/>
                <w:lang w:val="en-GB"/>
              </w:rPr>
              <w:instrText xml:space="preserve"> FORMTEXT </w:instrText>
            </w:r>
            <w:r>
              <w:rPr>
                <w:snapToGrid/>
                <w:szCs w:val="16"/>
                <w:lang w:val="en-GB"/>
              </w:rPr>
            </w:r>
            <w:r>
              <w:rPr>
                <w:snapToGrid/>
                <w:szCs w:val="16"/>
                <w:lang w:val="en-GB"/>
              </w:rPr>
              <w:fldChar w:fldCharType="separate"/>
            </w:r>
            <w:r>
              <w:rPr>
                <w:noProof/>
                <w:snapToGrid/>
                <w:szCs w:val="16"/>
                <w:lang w:val="en-GB"/>
              </w:rPr>
              <w:t> </w:t>
            </w:r>
            <w:r>
              <w:rPr>
                <w:noProof/>
                <w:snapToGrid/>
                <w:szCs w:val="16"/>
                <w:lang w:val="en-GB"/>
              </w:rPr>
              <w:t> </w:t>
            </w:r>
            <w:r>
              <w:rPr>
                <w:noProof/>
                <w:snapToGrid/>
                <w:szCs w:val="16"/>
                <w:lang w:val="en-GB"/>
              </w:rPr>
              <w:t> </w:t>
            </w:r>
            <w:r>
              <w:rPr>
                <w:noProof/>
                <w:snapToGrid/>
                <w:szCs w:val="16"/>
                <w:lang w:val="en-GB"/>
              </w:rPr>
              <w:t> </w:t>
            </w:r>
            <w:r>
              <w:rPr>
                <w:noProof/>
                <w:snapToGrid/>
                <w:szCs w:val="16"/>
                <w:lang w:val="en-GB"/>
              </w:rPr>
              <w:t> </w:t>
            </w:r>
            <w:r>
              <w:rPr>
                <w:snapToGrid/>
                <w:szCs w:val="16"/>
                <w:lang w:val="en-GB"/>
              </w:rPr>
              <w:fldChar w:fldCharType="end"/>
            </w:r>
            <w:bookmarkEnd w:id="40"/>
          </w:p>
        </w:tc>
      </w:tr>
      <w:tr w:rsidR="000F3E9B" w:rsidRPr="00360D74" w14:paraId="37DC68BB" w14:textId="77777777" w:rsidTr="008E5F39">
        <w:trPr>
          <w:cantSplit/>
          <w:trHeight w:val="824"/>
          <w:jc w:val="center"/>
        </w:trPr>
        <w:tc>
          <w:tcPr>
            <w:tcW w:w="470" w:type="dxa"/>
            <w:tcBorders>
              <w:top w:val="nil"/>
              <w:bottom w:val="double" w:sz="6" w:space="0" w:color="000000"/>
              <w:right w:val="nil"/>
            </w:tcBorders>
            <w:vAlign w:val="center"/>
          </w:tcPr>
          <w:p w14:paraId="4F9C0759" w14:textId="77777777" w:rsidR="000F3E9B" w:rsidRPr="002334CE" w:rsidRDefault="000F3E9B" w:rsidP="008E5F39">
            <w:pPr>
              <w:widowControl/>
              <w:jc w:val="both"/>
              <w:rPr>
                <w:snapToGrid/>
                <w:szCs w:val="16"/>
              </w:rPr>
            </w:pPr>
          </w:p>
        </w:tc>
        <w:tc>
          <w:tcPr>
            <w:tcW w:w="1637" w:type="dxa"/>
            <w:tcBorders>
              <w:top w:val="nil"/>
              <w:left w:val="nil"/>
              <w:bottom w:val="double" w:sz="6" w:space="0" w:color="000000"/>
              <w:right w:val="nil"/>
            </w:tcBorders>
            <w:vAlign w:val="center"/>
          </w:tcPr>
          <w:p w14:paraId="2FD2D300" w14:textId="77777777" w:rsidR="000F3E9B" w:rsidRPr="006465A4" w:rsidRDefault="000F3E9B" w:rsidP="008E5F39">
            <w:pPr>
              <w:widowControl/>
              <w:jc w:val="both"/>
              <w:rPr>
                <w:snapToGrid/>
                <w:szCs w:val="16"/>
                <w:lang w:val="en-GB"/>
              </w:rPr>
            </w:pPr>
          </w:p>
          <w:p w14:paraId="45F56F88" w14:textId="77777777" w:rsidR="000F3E9B" w:rsidRPr="006465A4" w:rsidRDefault="000F3E9B" w:rsidP="008E5F39">
            <w:pPr>
              <w:widowControl/>
              <w:jc w:val="both"/>
              <w:rPr>
                <w:snapToGrid/>
                <w:szCs w:val="16"/>
                <w:lang w:val="en-GB"/>
              </w:rPr>
            </w:pPr>
            <w:r w:rsidRPr="006465A4">
              <w:rPr>
                <w:snapToGrid/>
                <w:szCs w:val="16"/>
                <w:lang w:val="en-GB"/>
              </w:rPr>
              <w:t>Date</w:t>
            </w:r>
            <w:r>
              <w:rPr>
                <w:snapToGrid/>
                <w:szCs w:val="16"/>
                <w:lang w:val="en-GB"/>
              </w:rPr>
              <w:t xml:space="preserve"> </w:t>
            </w:r>
            <w:r w:rsidRPr="006465A4">
              <w:rPr>
                <w:snapToGrid/>
                <w:szCs w:val="16"/>
                <w:lang w:val="en-GB"/>
              </w:rPr>
              <w:t>/</w:t>
            </w:r>
            <w:r>
              <w:rPr>
                <w:snapToGrid/>
                <w:szCs w:val="16"/>
                <w:lang w:val="en-GB"/>
              </w:rPr>
              <w:t xml:space="preserve"> </w:t>
            </w:r>
            <w:r w:rsidRPr="006465A4">
              <w:rPr>
                <w:snapToGrid/>
                <w:szCs w:val="16"/>
                <w:lang w:val="en-GB"/>
              </w:rPr>
              <w:t>Fecha</w:t>
            </w:r>
          </w:p>
        </w:tc>
        <w:tc>
          <w:tcPr>
            <w:tcW w:w="4253" w:type="dxa"/>
            <w:gridSpan w:val="2"/>
            <w:tcBorders>
              <w:top w:val="nil"/>
              <w:left w:val="nil"/>
              <w:bottom w:val="double" w:sz="6" w:space="0" w:color="000000"/>
              <w:right w:val="nil"/>
            </w:tcBorders>
            <w:vAlign w:val="center"/>
          </w:tcPr>
          <w:p w14:paraId="73C487A6" w14:textId="77777777" w:rsidR="000F3E9B" w:rsidRPr="006465A4" w:rsidRDefault="000F3E9B" w:rsidP="008E5F39">
            <w:pPr>
              <w:widowControl/>
              <w:jc w:val="center"/>
              <w:rPr>
                <w:snapToGrid/>
                <w:szCs w:val="16"/>
                <w:lang w:val="en-GB"/>
              </w:rPr>
            </w:pPr>
            <w:r w:rsidRPr="006465A4">
              <w:rPr>
                <w:snapToGrid/>
                <w:szCs w:val="16"/>
                <w:lang w:val="en-GB"/>
              </w:rPr>
              <w:t>Signature</w:t>
            </w:r>
            <w:r>
              <w:rPr>
                <w:snapToGrid/>
                <w:szCs w:val="16"/>
                <w:lang w:val="en-GB"/>
              </w:rPr>
              <w:t xml:space="preserve"> </w:t>
            </w:r>
            <w:r w:rsidRPr="006465A4">
              <w:rPr>
                <w:snapToGrid/>
                <w:szCs w:val="16"/>
                <w:lang w:val="en-GB"/>
              </w:rPr>
              <w:t>/</w:t>
            </w:r>
            <w:r>
              <w:rPr>
                <w:snapToGrid/>
                <w:szCs w:val="16"/>
                <w:lang w:val="en-GB"/>
              </w:rPr>
              <w:t xml:space="preserve"> </w:t>
            </w:r>
            <w:r w:rsidRPr="006465A4">
              <w:rPr>
                <w:snapToGrid/>
                <w:szCs w:val="16"/>
                <w:lang w:val="en-GB"/>
              </w:rPr>
              <w:t xml:space="preserve">Firma </w:t>
            </w:r>
          </w:p>
        </w:tc>
        <w:tc>
          <w:tcPr>
            <w:tcW w:w="3651" w:type="dxa"/>
            <w:gridSpan w:val="3"/>
            <w:tcBorders>
              <w:top w:val="nil"/>
              <w:left w:val="nil"/>
              <w:bottom w:val="double" w:sz="6" w:space="0" w:color="000000"/>
            </w:tcBorders>
            <w:vAlign w:val="center"/>
          </w:tcPr>
          <w:p w14:paraId="5594E3F0" w14:textId="77777777" w:rsidR="000F3E9B" w:rsidRPr="00360D74" w:rsidRDefault="000F3E9B" w:rsidP="008E5F39">
            <w:pPr>
              <w:widowControl/>
              <w:jc w:val="both"/>
              <w:rPr>
                <w:snapToGrid/>
                <w:szCs w:val="16"/>
                <w:lang w:val="es-ES_tradnl"/>
              </w:rPr>
            </w:pPr>
            <w:r>
              <w:rPr>
                <w:snapToGrid/>
                <w:szCs w:val="16"/>
              </w:rPr>
              <w:t>Delegator or Acquirer</w:t>
            </w:r>
            <w:r w:rsidRPr="002334CE">
              <w:rPr>
                <w:snapToGrid/>
                <w:szCs w:val="16"/>
              </w:rPr>
              <w:t>. Tit</w:t>
            </w:r>
            <w:r w:rsidRPr="00360D74">
              <w:rPr>
                <w:snapToGrid/>
                <w:szCs w:val="16"/>
                <w:lang w:val="es-ES_tradnl"/>
              </w:rPr>
              <w:t xml:space="preserve">le/ Rank </w:t>
            </w:r>
          </w:p>
          <w:p w14:paraId="4BF9591C" w14:textId="77777777" w:rsidR="000F3E9B" w:rsidRPr="00360D74" w:rsidRDefault="000F3E9B" w:rsidP="008E5F39">
            <w:pPr>
              <w:widowControl/>
              <w:jc w:val="both"/>
              <w:rPr>
                <w:snapToGrid/>
                <w:szCs w:val="16"/>
                <w:lang w:val="es-ES_tradnl"/>
              </w:rPr>
            </w:pPr>
            <w:r w:rsidRPr="00360D74">
              <w:rPr>
                <w:snapToGrid/>
                <w:szCs w:val="16"/>
                <w:lang w:val="es-ES_tradnl"/>
              </w:rPr>
              <w:t>Órgano de Contratación</w:t>
            </w:r>
            <w:r>
              <w:rPr>
                <w:snapToGrid/>
                <w:szCs w:val="16"/>
                <w:lang w:val="es-ES_tradnl"/>
              </w:rPr>
              <w:t>.</w:t>
            </w:r>
            <w:r w:rsidRPr="00360D74">
              <w:rPr>
                <w:snapToGrid/>
                <w:szCs w:val="16"/>
                <w:lang w:val="es-ES_tradnl"/>
              </w:rPr>
              <w:t xml:space="preserve"> Empleo/Cargo</w:t>
            </w:r>
          </w:p>
        </w:tc>
      </w:tr>
    </w:tbl>
    <w:p w14:paraId="1DAA9472" w14:textId="77777777" w:rsidR="000F3E9B" w:rsidRPr="00D8082B" w:rsidRDefault="000F3E9B" w:rsidP="000F3E9B">
      <w:pPr>
        <w:widowControl/>
        <w:spacing w:after="240"/>
        <w:ind w:left="567" w:hanging="567"/>
        <w:jc w:val="both"/>
        <w:rPr>
          <w:snapToGrid/>
          <w:szCs w:val="16"/>
          <w:lang w:val="es-ES"/>
        </w:rPr>
      </w:pPr>
      <w:del w:id="41" w:author="BAILE ANTUNEZ LUIS MARTIN" w:date="2016-06-14T10:41:00Z">
        <w:r w:rsidRPr="006465A4">
          <w:rPr>
            <w:snapToGrid/>
            <w:szCs w:val="16"/>
            <w:lang w:val="es-ES"/>
          </w:rPr>
          <w:delText xml:space="preserve"> </w:delText>
        </w:r>
      </w:del>
    </w:p>
    <w:p w14:paraId="56E4CF73" w14:textId="77777777" w:rsidR="002514AB" w:rsidRDefault="002514AB"/>
    <w:sectPr w:rsidR="002514AB" w:rsidSect="000F3E9B">
      <w:footerReference w:type="default" r:id="rId7"/>
      <w:endnotePr>
        <w:numFmt w:val="decimal"/>
      </w:endnotePr>
      <w:pgSz w:w="11905" w:h="16837" w:code="9"/>
      <w:pgMar w:top="794" w:right="851" w:bottom="567" w:left="1418" w:header="284" w:footer="28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47FB63" w14:textId="77777777" w:rsidR="00B178E5" w:rsidRDefault="00B178E5">
      <w:r>
        <w:separator/>
      </w:r>
    </w:p>
  </w:endnote>
  <w:endnote w:type="continuationSeparator" w:id="0">
    <w:p w14:paraId="351BA043" w14:textId="77777777" w:rsidR="00B178E5" w:rsidRDefault="00B17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D89F8" w14:textId="77777777" w:rsidR="00FE7864" w:rsidRDefault="00FE7864">
    <w:pPr>
      <w:pStyle w:val="Piedepgina"/>
      <w:jc w:val="center"/>
    </w:pPr>
    <w:r>
      <w:t>Pág.</w:t>
    </w: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1</w:t>
    </w:r>
    <w:r>
      <w:rPr>
        <w:rStyle w:val="Nmerodepgina"/>
      </w:rPr>
      <w:fldChar w:fldCharType="end"/>
    </w:r>
    <w:r>
      <w:rPr>
        <w:rStyle w:val="Nmerodepgin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01D1A4" w14:textId="77777777" w:rsidR="00B178E5" w:rsidRDefault="00B178E5">
      <w:r>
        <w:separator/>
      </w:r>
    </w:p>
  </w:footnote>
  <w:footnote w:type="continuationSeparator" w:id="0">
    <w:p w14:paraId="49E03643" w14:textId="77777777" w:rsidR="00B178E5" w:rsidRDefault="00B178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83C4D"/>
    <w:multiLevelType w:val="hybridMultilevel"/>
    <w:tmpl w:val="233E7398"/>
    <w:lvl w:ilvl="0" w:tplc="22C080CA">
      <w:start w:val="1"/>
      <w:numFmt w:val="decimal"/>
      <w:lvlText w:val="%1."/>
      <w:lvlJc w:val="left"/>
      <w:pPr>
        <w:ind w:left="664"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24348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ocumentProtection w:edit="forms" w:enforcement="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9B"/>
    <w:rsid w:val="000F3E9B"/>
    <w:rsid w:val="001729D4"/>
    <w:rsid w:val="002178BF"/>
    <w:rsid w:val="002514AB"/>
    <w:rsid w:val="003E5969"/>
    <w:rsid w:val="00594B26"/>
    <w:rsid w:val="00604928"/>
    <w:rsid w:val="00763BD0"/>
    <w:rsid w:val="00B178E5"/>
    <w:rsid w:val="00B34F15"/>
    <w:rsid w:val="00C46C9C"/>
    <w:rsid w:val="00E730A0"/>
    <w:rsid w:val="00FE78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4E693"/>
  <w15:chartTrackingRefBased/>
  <w15:docId w15:val="{AFFE4E45-ED48-4A9A-89E6-7B92B2B74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E9B"/>
    <w:pPr>
      <w:widowControl w:val="0"/>
      <w:spacing w:after="0" w:line="240" w:lineRule="auto"/>
    </w:pPr>
    <w:rPr>
      <w:rFonts w:ascii="Arial" w:eastAsia="Times New Roman" w:hAnsi="Arial" w:cs="Times New Roman"/>
      <w:snapToGrid w:val="0"/>
      <w:kern w:val="0"/>
      <w:sz w:val="16"/>
      <w:szCs w:val="20"/>
      <w:lang w:val="en-US" w:eastAsia="es-ES"/>
      <w14:ligatures w14:val="none"/>
    </w:rPr>
  </w:style>
  <w:style w:type="paragraph" w:styleId="Ttulo1">
    <w:name w:val="heading 1"/>
    <w:basedOn w:val="Normal"/>
    <w:next w:val="Normal"/>
    <w:link w:val="Ttulo1Car"/>
    <w:uiPriority w:val="9"/>
    <w:qFormat/>
    <w:rsid w:val="000F3E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F3E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F3E9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F3E9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F3E9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F3E9B"/>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F3E9B"/>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F3E9B"/>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F3E9B"/>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3E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F3E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F3E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F3E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F3E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F3E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F3E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F3E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F3E9B"/>
    <w:rPr>
      <w:rFonts w:eastAsiaTheme="majorEastAsia" w:cstheme="majorBidi"/>
      <w:color w:val="272727" w:themeColor="text1" w:themeTint="D8"/>
    </w:rPr>
  </w:style>
  <w:style w:type="paragraph" w:styleId="Ttulo">
    <w:name w:val="Title"/>
    <w:basedOn w:val="Normal"/>
    <w:next w:val="Normal"/>
    <w:link w:val="TtuloCar"/>
    <w:uiPriority w:val="10"/>
    <w:qFormat/>
    <w:rsid w:val="000F3E9B"/>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3E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F3E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F3E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F3E9B"/>
    <w:pPr>
      <w:spacing w:before="160"/>
      <w:jc w:val="center"/>
    </w:pPr>
    <w:rPr>
      <w:i/>
      <w:iCs/>
      <w:color w:val="404040" w:themeColor="text1" w:themeTint="BF"/>
    </w:rPr>
  </w:style>
  <w:style w:type="character" w:customStyle="1" w:styleId="CitaCar">
    <w:name w:val="Cita Car"/>
    <w:basedOn w:val="Fuentedeprrafopredeter"/>
    <w:link w:val="Cita"/>
    <w:uiPriority w:val="29"/>
    <w:rsid w:val="000F3E9B"/>
    <w:rPr>
      <w:i/>
      <w:iCs/>
      <w:color w:val="404040" w:themeColor="text1" w:themeTint="BF"/>
    </w:rPr>
  </w:style>
  <w:style w:type="paragraph" w:styleId="Prrafodelista">
    <w:name w:val="List Paragraph"/>
    <w:basedOn w:val="Normal"/>
    <w:uiPriority w:val="34"/>
    <w:qFormat/>
    <w:rsid w:val="000F3E9B"/>
    <w:pPr>
      <w:ind w:left="720"/>
      <w:contextualSpacing/>
    </w:pPr>
  </w:style>
  <w:style w:type="character" w:styleId="nfasisintenso">
    <w:name w:val="Intense Emphasis"/>
    <w:basedOn w:val="Fuentedeprrafopredeter"/>
    <w:uiPriority w:val="21"/>
    <w:qFormat/>
    <w:rsid w:val="000F3E9B"/>
    <w:rPr>
      <w:i/>
      <w:iCs/>
      <w:color w:val="0F4761" w:themeColor="accent1" w:themeShade="BF"/>
    </w:rPr>
  </w:style>
  <w:style w:type="paragraph" w:styleId="Citadestacada">
    <w:name w:val="Intense Quote"/>
    <w:basedOn w:val="Normal"/>
    <w:next w:val="Normal"/>
    <w:link w:val="CitadestacadaCar"/>
    <w:uiPriority w:val="30"/>
    <w:qFormat/>
    <w:rsid w:val="000F3E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F3E9B"/>
    <w:rPr>
      <w:i/>
      <w:iCs/>
      <w:color w:val="0F4761" w:themeColor="accent1" w:themeShade="BF"/>
    </w:rPr>
  </w:style>
  <w:style w:type="character" w:styleId="Referenciaintensa">
    <w:name w:val="Intense Reference"/>
    <w:basedOn w:val="Fuentedeprrafopredeter"/>
    <w:uiPriority w:val="32"/>
    <w:qFormat/>
    <w:rsid w:val="000F3E9B"/>
    <w:rPr>
      <w:b/>
      <w:bCs/>
      <w:smallCaps/>
      <w:color w:val="0F4761" w:themeColor="accent1" w:themeShade="BF"/>
      <w:spacing w:val="5"/>
    </w:rPr>
  </w:style>
  <w:style w:type="paragraph" w:styleId="Encabezado">
    <w:name w:val="header"/>
    <w:basedOn w:val="Normal"/>
    <w:link w:val="EncabezadoCar"/>
    <w:semiHidden/>
    <w:rsid w:val="000F3E9B"/>
    <w:pPr>
      <w:tabs>
        <w:tab w:val="center" w:pos="4252"/>
        <w:tab w:val="right" w:pos="8504"/>
      </w:tabs>
    </w:pPr>
  </w:style>
  <w:style w:type="character" w:customStyle="1" w:styleId="EncabezadoCar">
    <w:name w:val="Encabezado Car"/>
    <w:basedOn w:val="Fuentedeprrafopredeter"/>
    <w:link w:val="Encabezado"/>
    <w:semiHidden/>
    <w:rsid w:val="000F3E9B"/>
    <w:rPr>
      <w:rFonts w:ascii="Arial" w:eastAsia="Times New Roman" w:hAnsi="Arial" w:cs="Times New Roman"/>
      <w:snapToGrid w:val="0"/>
      <w:kern w:val="0"/>
      <w:sz w:val="16"/>
      <w:szCs w:val="20"/>
      <w:lang w:val="en-US" w:eastAsia="es-ES"/>
      <w14:ligatures w14:val="none"/>
    </w:rPr>
  </w:style>
  <w:style w:type="paragraph" w:styleId="Piedepgina">
    <w:name w:val="footer"/>
    <w:basedOn w:val="Normal"/>
    <w:link w:val="PiedepginaCar"/>
    <w:semiHidden/>
    <w:rsid w:val="000F3E9B"/>
    <w:pPr>
      <w:tabs>
        <w:tab w:val="center" w:pos="4252"/>
        <w:tab w:val="right" w:pos="8504"/>
      </w:tabs>
    </w:pPr>
  </w:style>
  <w:style w:type="character" w:customStyle="1" w:styleId="PiedepginaCar">
    <w:name w:val="Pie de página Car"/>
    <w:basedOn w:val="Fuentedeprrafopredeter"/>
    <w:link w:val="Piedepgina"/>
    <w:semiHidden/>
    <w:rsid w:val="000F3E9B"/>
    <w:rPr>
      <w:rFonts w:ascii="Arial" w:eastAsia="Times New Roman" w:hAnsi="Arial" w:cs="Times New Roman"/>
      <w:snapToGrid w:val="0"/>
      <w:kern w:val="0"/>
      <w:sz w:val="16"/>
      <w:szCs w:val="20"/>
      <w:lang w:val="en-US" w:eastAsia="es-ES"/>
      <w14:ligatures w14:val="none"/>
    </w:rPr>
  </w:style>
  <w:style w:type="character" w:styleId="Nmerodepgina">
    <w:name w:val="page number"/>
    <w:basedOn w:val="Fuentedeprrafopredeter"/>
    <w:semiHidden/>
    <w:rsid w:val="000F3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738</Words>
  <Characters>4059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ROMAN DEL PERAL</dc:creator>
  <cp:keywords/>
  <dc:description/>
  <cp:lastModifiedBy>ANDRES ROMAN DEL PERAL</cp:lastModifiedBy>
  <cp:revision>8</cp:revision>
  <dcterms:created xsi:type="dcterms:W3CDTF">2025-05-26T09:17:00Z</dcterms:created>
  <dcterms:modified xsi:type="dcterms:W3CDTF">2025-05-26T10:36:00Z</dcterms:modified>
</cp:coreProperties>
</file>